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5C" w:rsidRDefault="00396877">
      <w:pPr>
        <w:jc w:val="center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搭建大数据平台</w:t>
      </w:r>
    </w:p>
    <w:p w:rsidR="0000355C" w:rsidRDefault="00396877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集群搭建准备（以</w:t>
      </w:r>
      <w:r>
        <w:rPr>
          <w:rFonts w:hint="eastAsia"/>
          <w:sz w:val="32"/>
          <w:szCs w:val="32"/>
        </w:rPr>
        <w:t xml:space="preserve">3 </w:t>
      </w:r>
      <w:r>
        <w:rPr>
          <w:rFonts w:hint="eastAsia"/>
          <w:sz w:val="32"/>
          <w:szCs w:val="32"/>
        </w:rPr>
        <w:t>台</w:t>
      </w:r>
      <w:r>
        <w:rPr>
          <w:sz w:val="32"/>
          <w:szCs w:val="32"/>
        </w:rPr>
        <w:t>机器为例</w:t>
      </w:r>
      <w:r>
        <w:rPr>
          <w:rFonts w:hint="eastAsia"/>
          <w:sz w:val="32"/>
          <w:szCs w:val="32"/>
        </w:rPr>
        <w:t>）</w:t>
      </w:r>
    </w:p>
    <w:p w:rsidR="0000355C" w:rsidRDefault="0039687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准备机器</w:t>
      </w:r>
    </w:p>
    <w:tbl>
      <w:tblPr>
        <w:tblStyle w:val="a6"/>
        <w:tblW w:w="3777" w:type="dxa"/>
        <w:tblLayout w:type="fixed"/>
        <w:tblLook w:val="04A0" w:firstRow="1" w:lastRow="0" w:firstColumn="1" w:lastColumn="0" w:noHBand="0" w:noVBand="1"/>
      </w:tblPr>
      <w:tblGrid>
        <w:gridCol w:w="1217"/>
        <w:gridCol w:w="2560"/>
      </w:tblGrid>
      <w:tr w:rsidR="0000355C">
        <w:tc>
          <w:tcPr>
            <w:tcW w:w="1217" w:type="dxa"/>
          </w:tcPr>
          <w:p w:rsidR="0000355C" w:rsidRDefault="0039687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主机名</w:t>
            </w:r>
          </w:p>
        </w:tc>
        <w:tc>
          <w:tcPr>
            <w:tcW w:w="2560" w:type="dxa"/>
          </w:tcPr>
          <w:p w:rsidR="0000355C" w:rsidRDefault="0039687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主机</w:t>
            </w:r>
            <w:proofErr w:type="spellStart"/>
            <w:r>
              <w:rPr>
                <w:rFonts w:hint="eastAsia"/>
                <w:sz w:val="32"/>
                <w:szCs w:val="32"/>
              </w:rPr>
              <w:t>ip</w:t>
            </w:r>
            <w:proofErr w:type="spellEnd"/>
          </w:p>
        </w:tc>
      </w:tr>
      <w:tr w:rsidR="0000355C">
        <w:tc>
          <w:tcPr>
            <w:tcW w:w="1217" w:type="dxa"/>
          </w:tcPr>
          <w:p w:rsidR="0000355C" w:rsidRDefault="0039687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S153</w:t>
            </w:r>
          </w:p>
        </w:tc>
        <w:tc>
          <w:tcPr>
            <w:tcW w:w="2560" w:type="dxa"/>
          </w:tcPr>
          <w:p w:rsidR="0000355C" w:rsidRDefault="0039687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172.18.18.153</w:t>
            </w:r>
          </w:p>
        </w:tc>
      </w:tr>
      <w:tr w:rsidR="0000355C">
        <w:tc>
          <w:tcPr>
            <w:tcW w:w="1217" w:type="dxa"/>
          </w:tcPr>
          <w:p w:rsidR="0000355C" w:rsidRDefault="0039687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S154</w:t>
            </w:r>
          </w:p>
        </w:tc>
        <w:tc>
          <w:tcPr>
            <w:tcW w:w="2560" w:type="dxa"/>
          </w:tcPr>
          <w:p w:rsidR="0000355C" w:rsidRDefault="0039687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172.18.18.154</w:t>
            </w:r>
          </w:p>
        </w:tc>
      </w:tr>
      <w:tr w:rsidR="0000355C">
        <w:tc>
          <w:tcPr>
            <w:tcW w:w="1217" w:type="dxa"/>
          </w:tcPr>
          <w:p w:rsidR="0000355C" w:rsidRDefault="0039687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S155</w:t>
            </w:r>
          </w:p>
        </w:tc>
        <w:tc>
          <w:tcPr>
            <w:tcW w:w="2560" w:type="dxa"/>
          </w:tcPr>
          <w:p w:rsidR="0000355C" w:rsidRDefault="0039687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172.18.18.155</w:t>
            </w:r>
          </w:p>
        </w:tc>
      </w:tr>
    </w:tbl>
    <w:p w:rsidR="0000355C" w:rsidRDefault="0039687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上传平台安装包</w:t>
      </w:r>
      <w:r>
        <w:t>bigdata_hzgc</w:t>
      </w:r>
      <w:r>
        <w:rPr>
          <w:rFonts w:hint="eastAsia"/>
        </w:rPr>
        <w:t>.tar.gz</w:t>
      </w:r>
      <w:r>
        <w:rPr>
          <w:rFonts w:hint="eastAsia"/>
        </w:rPr>
        <w:t>到</w:t>
      </w:r>
      <w:r>
        <w:rPr>
          <w:rFonts w:hint="eastAsia"/>
        </w:rPr>
        <w:t>172.18.18.153(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最小的节点上传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hzgc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目录可换</w:t>
      </w:r>
      <w:r>
        <w:rPr>
          <w:rFonts w:hint="eastAsia"/>
        </w:rPr>
        <w:t>)</w:t>
      </w:r>
    </w:p>
    <w:p w:rsidR="0000355C" w:rsidRDefault="00396877">
      <w:r>
        <w:rPr>
          <w:rFonts w:hint="eastAsia"/>
        </w:rPr>
        <w:t>解压安装包</w:t>
      </w:r>
    </w:p>
    <w:p w:rsidR="0000355C" w:rsidRDefault="00396877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hzgc</w:t>
      </w:r>
      <w:proofErr w:type="spellEnd"/>
    </w:p>
    <w:p w:rsidR="0000355C" w:rsidRDefault="00396877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bigdata_hzgc.tar.gz</w:t>
      </w:r>
    </w:p>
    <w:p w:rsidR="0000355C" w:rsidRDefault="00396877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安装包</w:t>
      </w:r>
      <w:proofErr w:type="spellStart"/>
      <w:r>
        <w:t>bigdata_hzgc</w:t>
      </w:r>
      <w:proofErr w:type="spellEnd"/>
      <w:r>
        <w:rPr>
          <w:rFonts w:hint="eastAsia"/>
        </w:rPr>
        <w:t>目录结构和简要说明</w:t>
      </w:r>
    </w:p>
    <w:p w:rsidR="0000355C" w:rsidRDefault="00396877">
      <w:pPr>
        <w:ind w:left="839" w:firstLine="420"/>
        <w:rPr>
          <w:sz w:val="24"/>
        </w:rPr>
      </w:pPr>
      <w:r>
        <w:rPr>
          <w:noProof/>
        </w:rPr>
        <w:drawing>
          <wp:inline distT="0" distB="0" distL="0" distR="0" wp14:anchorId="7D714ED5" wp14:editId="7EEA35AA">
            <wp:extent cx="4429125" cy="3009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C" w:rsidRDefault="00396877">
      <w:pPr>
        <w:ind w:left="839" w:firstLine="420"/>
        <w:rPr>
          <w:sz w:val="24"/>
        </w:rPr>
      </w:pPr>
      <w:r>
        <w:rPr>
          <w:rFonts w:hint="eastAsia"/>
          <w:sz w:val="24"/>
        </w:rPr>
        <w:lastRenderedPageBreak/>
        <w:t xml:space="preserve">software </w:t>
      </w:r>
      <w:r>
        <w:rPr>
          <w:rFonts w:hint="eastAsia"/>
          <w:sz w:val="24"/>
        </w:rPr>
        <w:t>大数据平台组件安装包</w:t>
      </w:r>
    </w:p>
    <w:p w:rsidR="0000355C" w:rsidRDefault="00396877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hadoop.tar.gz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2.7.2</w:t>
      </w:r>
    </w:p>
    <w:p w:rsidR="0000355C" w:rsidRDefault="00396877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hbase.tar.gz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1.2.6</w:t>
      </w:r>
    </w:p>
    <w:p w:rsidR="0000355C" w:rsidRDefault="00396877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hive.tar.gz 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2.3.0</w:t>
      </w:r>
    </w:p>
    <w:p w:rsidR="0000355C" w:rsidRDefault="00396877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jdk.tar.gz  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1.8</w:t>
      </w:r>
    </w:p>
    <w:p w:rsidR="0000355C" w:rsidRDefault="00396877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kafka.tgz  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2.11_0.11.0.1</w:t>
      </w:r>
    </w:p>
    <w:p w:rsidR="0000355C" w:rsidRDefault="00396877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scala.tgz  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2.11.8</w:t>
      </w:r>
    </w:p>
    <w:p w:rsidR="0000355C" w:rsidRDefault="00396877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spark.tgz  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2.2.0</w:t>
      </w:r>
    </w:p>
    <w:p w:rsidR="0000355C" w:rsidRDefault="00396877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zookeeper.tar.gz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3.5.1-alpha</w:t>
      </w:r>
    </w:p>
    <w:p w:rsidR="0000355C" w:rsidRDefault="00396877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二．配置主机名和主机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映射</w:t>
      </w:r>
    </w:p>
    <w:p w:rsidR="0000355C" w:rsidRDefault="0039687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，修改主机</w:t>
      </w:r>
      <w:r>
        <w:rPr>
          <w:rFonts w:hint="eastAsia"/>
        </w:rPr>
        <w:t>s153</w:t>
      </w:r>
      <w:r>
        <w:rPr>
          <w:rFonts w:hint="eastAsia"/>
        </w:rPr>
        <w:t>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</w:t>
      </w:r>
      <w:r>
        <w:t xml:space="preserve"> </w:t>
      </w:r>
    </w:p>
    <w:p w:rsidR="0000355C" w:rsidRDefault="00396877">
      <w:pPr>
        <w:ind w:left="420" w:firstLine="420"/>
        <w:rPr>
          <w:sz w:val="24"/>
        </w:rPr>
      </w:pPr>
      <w:proofErr w:type="gramStart"/>
      <w:r>
        <w:rPr>
          <w:rFonts w:hint="eastAsia"/>
          <w:sz w:val="24"/>
        </w:rPr>
        <w:t>vim</w:t>
      </w:r>
      <w:proofErr w:type="gramEnd"/>
      <w:r>
        <w:rPr>
          <w:rFonts w:hint="eastAsia"/>
          <w:sz w:val="24"/>
        </w:rPr>
        <w:t xml:space="preserve"> /</w:t>
      </w:r>
      <w:proofErr w:type="spellStart"/>
      <w:r>
        <w:rPr>
          <w:rFonts w:hint="eastAsia"/>
          <w:sz w:val="24"/>
        </w:rPr>
        <w:t>etc</w:t>
      </w:r>
      <w:proofErr w:type="spellEnd"/>
      <w:r>
        <w:rPr>
          <w:rFonts w:hint="eastAsia"/>
          <w:sz w:val="24"/>
        </w:rPr>
        <w:t>/hosts</w:t>
      </w:r>
    </w:p>
    <w:p w:rsidR="0000355C" w:rsidRDefault="00396877">
      <w:pPr>
        <w:ind w:left="420" w:firstLine="420"/>
        <w:rPr>
          <w:sz w:val="24"/>
        </w:rPr>
      </w:pPr>
      <w:r>
        <w:rPr>
          <w:rFonts w:hint="eastAsia"/>
          <w:sz w:val="24"/>
        </w:rPr>
        <w:t>写入一下内容，并保存退出</w:t>
      </w: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hzgc</w:t>
      </w:r>
      <w:proofErr w:type="spellEnd"/>
      <w:r>
        <w:rPr>
          <w:rFonts w:hint="eastAsia"/>
          <w:sz w:val="24"/>
        </w:rPr>
        <w:t>可配在任意节点下</w:t>
      </w:r>
      <w:r>
        <w:rPr>
          <w:rFonts w:hint="eastAsia"/>
          <w:sz w:val="24"/>
        </w:rPr>
        <w:t>)</w:t>
      </w:r>
    </w:p>
    <w:p w:rsidR="0000355C" w:rsidRDefault="00396877"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172.18.18.153 s153 </w:t>
      </w:r>
      <w:proofErr w:type="spellStart"/>
      <w:r>
        <w:rPr>
          <w:rFonts w:hint="eastAsia"/>
          <w:sz w:val="24"/>
        </w:rPr>
        <w:t>hzgc</w:t>
      </w:r>
      <w:proofErr w:type="spellEnd"/>
    </w:p>
    <w:p w:rsidR="0000355C" w:rsidRDefault="00396877"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172.18.18.154 s154</w:t>
      </w:r>
    </w:p>
    <w:p w:rsidR="0000355C" w:rsidRDefault="00396877"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172.18.18.155 s155</w:t>
      </w:r>
    </w:p>
    <w:p w:rsidR="0000355C" w:rsidRDefault="00396877">
      <w:pPr>
        <w:ind w:left="420" w:firstLine="420"/>
        <w:rPr>
          <w:sz w:val="32"/>
          <w:szCs w:val="32"/>
        </w:rPr>
      </w:pPr>
      <w:r>
        <w:rPr>
          <w:noProof/>
        </w:rPr>
        <w:drawing>
          <wp:inline distT="0" distB="0" distL="114300" distR="114300" wp14:anchorId="7A19B75C" wp14:editId="479C4752">
            <wp:extent cx="5273675" cy="38227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，分发至</w:t>
      </w:r>
      <w:r>
        <w:rPr>
          <w:rFonts w:hint="eastAsia"/>
        </w:rPr>
        <w:t>s154</w:t>
      </w:r>
      <w:r>
        <w:rPr>
          <w:rFonts w:hint="eastAsia"/>
        </w:rPr>
        <w:t>和</w:t>
      </w:r>
      <w:r>
        <w:rPr>
          <w:rFonts w:hint="eastAsia"/>
        </w:rPr>
        <w:t>s155</w:t>
      </w:r>
      <w:r>
        <w:rPr>
          <w:rFonts w:hint="eastAsia"/>
        </w:rPr>
        <w:t>（根据</w:t>
      </w:r>
      <w:r>
        <w:t>提示输入</w:t>
      </w:r>
      <w:r>
        <w:t xml:space="preserve">yes 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）</w:t>
      </w:r>
    </w:p>
    <w:p w:rsidR="0000355C" w:rsidRDefault="00396877">
      <w:r>
        <w:tab/>
      </w:r>
      <w:r>
        <w:rPr>
          <w:noProof/>
        </w:rPr>
        <w:lastRenderedPageBreak/>
        <w:drawing>
          <wp:inline distT="0" distB="0" distL="0" distR="0" wp14:anchorId="5168FB37" wp14:editId="437A526F">
            <wp:extent cx="5274310" cy="42468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C" w:rsidRDefault="0039687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，配置</w:t>
      </w:r>
      <w:proofErr w:type="spellStart"/>
      <w:r>
        <w:t>bigdata_hzgc</w:t>
      </w:r>
      <w:proofErr w:type="spellEnd"/>
      <w:r>
        <w:rPr>
          <w:rFonts w:hint="eastAsia"/>
        </w:rPr>
        <w:t>/</w:t>
      </w:r>
      <w:proofErr w:type="spellStart"/>
      <w:r>
        <w:t>conf</w:t>
      </w:r>
      <w:proofErr w:type="spellEnd"/>
      <w:r>
        <w:t xml:space="preserve"> </w:t>
      </w:r>
      <w:r>
        <w:rPr>
          <w:rFonts w:hint="eastAsia"/>
        </w:rPr>
        <w:t>下</w:t>
      </w:r>
      <w:r>
        <w:t>配置文件</w:t>
      </w:r>
    </w:p>
    <w:p w:rsidR="0000355C" w:rsidRDefault="00396877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只需要</w:t>
      </w:r>
      <w:r>
        <w:rPr>
          <w:sz w:val="32"/>
          <w:szCs w:val="32"/>
        </w:rPr>
        <w:t>修改</w:t>
      </w:r>
      <w:proofErr w:type="spellStart"/>
      <w:r>
        <w:rPr>
          <w:sz w:val="32"/>
          <w:szCs w:val="32"/>
        </w:rPr>
        <w:t>hostname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properties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文件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iplists.</w:t>
      </w:r>
      <w:proofErr w:type="gramStart"/>
      <w:r>
        <w:rPr>
          <w:sz w:val="32"/>
          <w:szCs w:val="32"/>
        </w:rPr>
        <w:t>properties</w:t>
      </w:r>
      <w:proofErr w:type="spellEnd"/>
      <w:proofErr w:type="gramEnd"/>
    </w:p>
    <w:p w:rsidR="0000355C" w:rsidRDefault="00396877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2.Install_home.</w:t>
      </w:r>
      <w:r>
        <w:rPr>
          <w:sz w:val="32"/>
          <w:szCs w:val="32"/>
        </w:rPr>
        <w:t>properties</w:t>
      </w:r>
      <w:r>
        <w:rPr>
          <w:rFonts w:hint="eastAsia"/>
          <w:sz w:val="32"/>
          <w:szCs w:val="32"/>
        </w:rPr>
        <w:t>文件尽量不要修改</w:t>
      </w:r>
    </w:p>
    <w:p w:rsidR="0000355C" w:rsidRDefault="00396877">
      <w:pPr>
        <w:ind w:left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46B943EA" wp14:editId="4C6F4ECF">
            <wp:extent cx="5274310" cy="2193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C" w:rsidRDefault="00396877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，安装</w:t>
      </w:r>
      <w:r>
        <w:rPr>
          <w:rFonts w:hint="eastAsia"/>
        </w:rPr>
        <w:t>expect</w:t>
      </w:r>
      <w:r>
        <w:rPr>
          <w:rFonts w:hint="eastAsia"/>
        </w:rPr>
        <w:t>包（根据</w:t>
      </w:r>
      <w:r>
        <w:t>提示输入</w:t>
      </w:r>
      <w:r>
        <w:t xml:space="preserve">yes </w:t>
      </w:r>
      <w:r>
        <w:rPr>
          <w:rFonts w:hint="eastAsia"/>
        </w:rPr>
        <w:t>和机器</w:t>
      </w:r>
      <w:r>
        <w:t>密码</w:t>
      </w:r>
      <w:r>
        <w:rPr>
          <w:rFonts w:hint="eastAsia"/>
        </w:rPr>
        <w:t>）</w:t>
      </w:r>
    </w:p>
    <w:p w:rsidR="0000355C" w:rsidRDefault="0039687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）脚本所在目录，</w:t>
      </w:r>
      <w:r>
        <w:t>执行</w:t>
      </w:r>
      <w:r>
        <w:rPr>
          <w:rFonts w:hint="eastAsia"/>
        </w:rPr>
        <w:t>./</w:t>
      </w:r>
      <w:r>
        <w:t>expectInstall.sh</w:t>
      </w:r>
    </w:p>
    <w:p w:rsidR="0000355C" w:rsidRDefault="00396877">
      <w:pPr>
        <w:ind w:firstLine="420"/>
      </w:pPr>
      <w:r>
        <w:rPr>
          <w:noProof/>
        </w:rPr>
        <w:drawing>
          <wp:inline distT="0" distB="0" distL="114300" distR="114300" wp14:anchorId="652F3D21" wp14:editId="60490456">
            <wp:extent cx="5268595" cy="1833880"/>
            <wp:effectExtent l="0" t="0" r="8255" b="1397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）根据提示输入</w:t>
      </w:r>
      <w:r>
        <w:rPr>
          <w:rFonts w:hint="eastAsia"/>
        </w:rPr>
        <w:t>yes</w:t>
      </w:r>
      <w:r>
        <w:rPr>
          <w:rFonts w:hint="eastAsia"/>
        </w:rPr>
        <w:t>和密码</w:t>
      </w:r>
    </w:p>
    <w:p w:rsidR="0000355C" w:rsidRDefault="00396877">
      <w:pPr>
        <w:ind w:firstLine="420"/>
      </w:pPr>
      <w:r>
        <w:rPr>
          <w:noProof/>
        </w:rPr>
        <w:drawing>
          <wp:inline distT="0" distB="0" distL="114300" distR="114300" wp14:anchorId="6C383FEA" wp14:editId="44F8EAB2">
            <wp:extent cx="5146675" cy="2825750"/>
            <wp:effectExtent l="0" t="0" r="15875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三．配置</w:t>
      </w:r>
      <w:proofErr w:type="spellStart"/>
      <w:r>
        <w:rPr>
          <w:rFonts w:hint="eastAsia"/>
          <w:sz w:val="32"/>
          <w:szCs w:val="32"/>
        </w:rPr>
        <w:t>ssh</w:t>
      </w:r>
      <w:proofErr w:type="spellEnd"/>
      <w:r>
        <w:rPr>
          <w:rFonts w:hint="eastAsia"/>
          <w:sz w:val="32"/>
          <w:szCs w:val="32"/>
        </w:rPr>
        <w:t>免密码</w:t>
      </w:r>
      <w:r>
        <w:rPr>
          <w:sz w:val="32"/>
          <w:szCs w:val="32"/>
        </w:rPr>
        <w:t>登录</w:t>
      </w:r>
    </w:p>
    <w:p w:rsidR="0000355C" w:rsidRDefault="00396877">
      <w:pPr>
        <w:ind w:firstLine="420"/>
      </w:pPr>
      <w:r>
        <w:rPr>
          <w:rFonts w:hint="eastAsia"/>
        </w:rPr>
        <w:t>进入</w:t>
      </w:r>
      <w:r>
        <w:t>到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目录</w:t>
      </w:r>
      <w:r>
        <w:t>，</w:t>
      </w:r>
    </w:p>
    <w:p w:rsidR="0000355C" w:rsidRDefault="00396877">
      <w:pPr>
        <w:ind w:firstLine="420"/>
      </w:pPr>
      <w:proofErr w:type="spellStart"/>
      <w:proofErr w:type="gramStart"/>
      <w:r>
        <w:t>sh</w:t>
      </w:r>
      <w:proofErr w:type="spellEnd"/>
      <w:proofErr w:type="gramEnd"/>
      <w:r>
        <w:t xml:space="preserve"> config-no-password.sh</w:t>
      </w:r>
    </w:p>
    <w:p w:rsidR="0000355C" w:rsidRDefault="00396877">
      <w:r>
        <w:rPr>
          <w:rFonts w:hint="eastAsia"/>
        </w:rPr>
        <w:t>期间</w:t>
      </w:r>
      <w:r>
        <w:t>不要操作机器，等待配置完成。</w:t>
      </w:r>
    </w:p>
    <w:p w:rsidR="0000355C" w:rsidRDefault="00396877">
      <w:pPr>
        <w:ind w:firstLine="420"/>
      </w:pPr>
      <w:r>
        <w:rPr>
          <w:noProof/>
        </w:rPr>
        <w:lastRenderedPageBreak/>
        <w:drawing>
          <wp:inline distT="0" distB="0" distL="0" distR="0" wp14:anchorId="1C507DB7" wp14:editId="56F3A128">
            <wp:extent cx="5038725" cy="3371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C" w:rsidRDefault="00396877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四．关闭防火墙</w:t>
      </w:r>
    </w:p>
    <w:p w:rsidR="0000355C" w:rsidRDefault="0039687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）脚本所在目录</w:t>
      </w:r>
      <w:r>
        <w:tab/>
      </w:r>
    </w:p>
    <w:p w:rsidR="0000355C" w:rsidRDefault="00396877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B7A66E7" wp14:editId="01CA90ED">
            <wp:extent cx="4505325" cy="876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C" w:rsidRDefault="0039687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）脚本执行的结果</w:t>
      </w:r>
    </w:p>
    <w:p w:rsidR="0000355C" w:rsidRDefault="00396877">
      <w:r>
        <w:rPr>
          <w:noProof/>
        </w:rPr>
        <w:drawing>
          <wp:inline distT="0" distB="0" distL="114300" distR="114300" wp14:anchorId="532681E1" wp14:editId="07516DE9">
            <wp:extent cx="3223260" cy="1450975"/>
            <wp:effectExtent l="0" t="0" r="15240" b="1587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五．安装</w:t>
      </w:r>
      <w:proofErr w:type="spellStart"/>
      <w:r>
        <w:rPr>
          <w:rFonts w:hint="eastAsia"/>
          <w:sz w:val="32"/>
          <w:szCs w:val="32"/>
        </w:rPr>
        <w:t>mysql</w:t>
      </w:r>
      <w:proofErr w:type="spellEnd"/>
      <w:r>
        <w:rPr>
          <w:rFonts w:hint="eastAsia"/>
          <w:sz w:val="32"/>
          <w:szCs w:val="32"/>
        </w:rPr>
        <w:t>（在安装</w:t>
      </w:r>
      <w:proofErr w:type="gramStart"/>
      <w:r>
        <w:rPr>
          <w:sz w:val="32"/>
          <w:szCs w:val="32"/>
        </w:rPr>
        <w:t>包所在</w:t>
      </w:r>
      <w:proofErr w:type="gramEnd"/>
      <w:r>
        <w:rPr>
          <w:sz w:val="32"/>
          <w:szCs w:val="32"/>
        </w:rPr>
        <w:t>节点</w:t>
      </w:r>
      <w:r>
        <w:rPr>
          <w:rFonts w:hint="eastAsia"/>
          <w:sz w:val="32"/>
          <w:szCs w:val="32"/>
        </w:rPr>
        <w:t>上安装）</w:t>
      </w:r>
    </w:p>
    <w:p w:rsidR="0000355C" w:rsidRDefault="0039687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）脚本所在目录</w:t>
      </w:r>
    </w:p>
    <w:p w:rsidR="0000355C" w:rsidRDefault="003968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F22D9A" wp14:editId="3ACC625C">
            <wp:extent cx="5274310" cy="9499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C" w:rsidRDefault="00396877">
      <w:pPr>
        <w:numPr>
          <w:ilvl w:val="0"/>
          <w:numId w:val="2"/>
        </w:numPr>
      </w:pPr>
      <w:r>
        <w:rPr>
          <w:rFonts w:hint="eastAsia"/>
        </w:rPr>
        <w:t>脚本执行结果</w:t>
      </w:r>
    </w:p>
    <w:p w:rsidR="0000355C" w:rsidRDefault="00396877">
      <w:r>
        <w:rPr>
          <w:noProof/>
        </w:rPr>
        <w:lastRenderedPageBreak/>
        <w:drawing>
          <wp:inline distT="0" distB="0" distL="114300" distR="114300" wp14:anchorId="4DE62F19" wp14:editId="12A9BD75">
            <wp:extent cx="5271135" cy="1461135"/>
            <wp:effectExtent l="0" t="0" r="5715" b="571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numPr>
          <w:ilvl w:val="0"/>
          <w:numId w:val="2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00355C" w:rsidRDefault="00396877">
      <w:r>
        <w:rPr>
          <w:noProof/>
        </w:rPr>
        <w:drawing>
          <wp:inline distT="0" distB="0" distL="114300" distR="114300" wp14:anchorId="14D5F026" wp14:editId="6E6A8F95">
            <wp:extent cx="5209540" cy="390525"/>
            <wp:effectExtent l="0" t="0" r="10160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）修改默认密码为自定义密码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密码获取</w:t>
      </w:r>
      <w:r>
        <w:rPr>
          <w:sz w:val="24"/>
        </w:rPr>
        <w:t>如图上。</w:t>
      </w:r>
      <w:r>
        <w:rPr>
          <w:rFonts w:hint="eastAsia"/>
          <w:sz w:val="24"/>
        </w:rPr>
        <w:t>)</w:t>
      </w:r>
    </w:p>
    <w:p w:rsidR="0000355C" w:rsidRDefault="00396877">
      <w:pPr>
        <w:ind w:firstLine="420"/>
        <w:rPr>
          <w:sz w:val="24"/>
        </w:rPr>
      </w:pPr>
      <w:r>
        <w:rPr>
          <w:rFonts w:hint="eastAsia"/>
          <w:sz w:val="24"/>
        </w:rPr>
        <w:t>登陆</w:t>
      </w:r>
      <w:proofErr w:type="spellStart"/>
      <w:r>
        <w:rPr>
          <w:rFonts w:hint="eastAsia"/>
          <w:sz w:val="24"/>
        </w:rPr>
        <w:t>msyql</w:t>
      </w:r>
      <w:proofErr w:type="spell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执行以下命令并将文件中的密码输入</w:t>
      </w:r>
    </w:p>
    <w:p w:rsidR="0000355C" w:rsidRDefault="00396877">
      <w:pPr>
        <w:ind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mysql</w:t>
      </w:r>
      <w:proofErr w:type="spellEnd"/>
      <w:proofErr w:type="gramEnd"/>
      <w:r>
        <w:rPr>
          <w:rFonts w:hint="eastAsia"/>
          <w:sz w:val="24"/>
        </w:rPr>
        <w:t xml:space="preserve"> -u root -p</w:t>
      </w:r>
    </w:p>
    <w:p w:rsidR="0000355C" w:rsidRDefault="00396877">
      <w:pPr>
        <w:rPr>
          <w:sz w:val="24"/>
        </w:rPr>
      </w:pPr>
      <w:r>
        <w:rPr>
          <w:noProof/>
        </w:rPr>
        <w:drawing>
          <wp:inline distT="0" distB="0" distL="114300" distR="114300" wp14:anchorId="091346A9" wp14:editId="438A7AB7">
            <wp:extent cx="5266055" cy="1816100"/>
            <wp:effectExtent l="0" t="0" r="1079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ind w:firstLine="420"/>
        <w:rPr>
          <w:sz w:val="24"/>
        </w:rPr>
      </w:pPr>
      <w:r>
        <w:rPr>
          <w:rFonts w:hint="eastAsia"/>
          <w:sz w:val="24"/>
        </w:rPr>
        <w:t>修改密码</w:t>
      </w:r>
    </w:p>
    <w:p w:rsidR="0000355C" w:rsidRDefault="00396877">
      <w:pPr>
        <w:ind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mysql</w:t>
      </w:r>
      <w:proofErr w:type="spellEnd"/>
      <w:proofErr w:type="gramEnd"/>
      <w:r>
        <w:rPr>
          <w:rFonts w:hint="eastAsia"/>
          <w:sz w:val="24"/>
        </w:rPr>
        <w:t xml:space="preserve">&gt; </w:t>
      </w:r>
      <w:bookmarkStart w:id="0" w:name="OLE_LINK1"/>
      <w:r>
        <w:rPr>
          <w:rFonts w:hint="eastAsia"/>
          <w:sz w:val="24"/>
        </w:rPr>
        <w:t>SET PASSWORD = PASSWORD('Hzgc@123');</w:t>
      </w:r>
    </w:p>
    <w:bookmarkEnd w:id="0"/>
    <w:p w:rsidR="0000355C" w:rsidRDefault="00396877">
      <w:pPr>
        <w:rPr>
          <w:sz w:val="24"/>
        </w:rPr>
      </w:pPr>
      <w:r>
        <w:rPr>
          <w:noProof/>
        </w:rPr>
        <w:drawing>
          <wp:inline distT="0" distB="0" distL="114300" distR="114300" wp14:anchorId="32929699" wp14:editId="3CA83670">
            <wp:extent cx="4285615" cy="6762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ind w:firstLine="42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创建数据库存放</w:t>
      </w:r>
      <w:r>
        <w:rPr>
          <w:rFonts w:hint="eastAsia"/>
          <w:sz w:val="24"/>
        </w:rPr>
        <w:t>hive</w:t>
      </w:r>
      <w:r>
        <w:rPr>
          <w:rFonts w:hint="eastAsia"/>
          <w:sz w:val="24"/>
        </w:rPr>
        <w:t>元数据</w:t>
      </w:r>
    </w:p>
    <w:p w:rsidR="0000355C" w:rsidRDefault="00396877">
      <w:pPr>
        <w:ind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&gt;</w:t>
      </w:r>
      <w:bookmarkStart w:id="1" w:name="OLE_LINK2"/>
      <w:proofErr w:type="gramEnd"/>
      <w:r>
        <w:rPr>
          <w:rFonts w:hint="eastAsia"/>
          <w:sz w:val="24"/>
        </w:rPr>
        <w:t>create database if not exists hive;</w:t>
      </w:r>
    </w:p>
    <w:bookmarkEnd w:id="1"/>
    <w:p w:rsidR="0000355C" w:rsidRDefault="00396877">
      <w:pPr>
        <w:ind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&gt;</w:t>
      </w:r>
      <w:bookmarkStart w:id="2" w:name="OLE_LINK3"/>
      <w:proofErr w:type="gramEnd"/>
      <w:r>
        <w:rPr>
          <w:rFonts w:hint="eastAsia"/>
          <w:sz w:val="24"/>
        </w:rPr>
        <w:t>alter database hive character set latin1;</w:t>
      </w:r>
    </w:p>
    <w:bookmarkEnd w:id="2"/>
    <w:p w:rsidR="0000355C" w:rsidRDefault="00396877">
      <w:pPr>
        <w:rPr>
          <w:sz w:val="24"/>
        </w:rPr>
      </w:pPr>
      <w:r>
        <w:rPr>
          <w:noProof/>
        </w:rPr>
        <w:drawing>
          <wp:inline distT="0" distB="0" distL="114300" distR="114300" wp14:anchorId="1C3D2BC6" wp14:editId="71C51089">
            <wp:extent cx="4323715" cy="12001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ind w:firstLine="420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授权远程连接</w:t>
      </w:r>
    </w:p>
    <w:p w:rsidR="0000355C" w:rsidRDefault="00396877">
      <w:pPr>
        <w:ind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mysql</w:t>
      </w:r>
      <w:proofErr w:type="spellEnd"/>
      <w:proofErr w:type="gramEnd"/>
      <w:r>
        <w:rPr>
          <w:rFonts w:hint="eastAsia"/>
          <w:sz w:val="24"/>
        </w:rPr>
        <w:t>&gt; </w:t>
      </w:r>
      <w:bookmarkStart w:id="3" w:name="OLE_LINK4"/>
      <w:r>
        <w:rPr>
          <w:rFonts w:hint="eastAsia"/>
          <w:sz w:val="24"/>
        </w:rPr>
        <w:t>GRANT ALL PRIVILEGES ON *.* TO 'root'@'%' IDENTIFIED BY 'Hzgc@123' WITH GRANT OPTION;</w:t>
      </w:r>
    </w:p>
    <w:bookmarkEnd w:id="3"/>
    <w:p w:rsidR="0000355C" w:rsidRDefault="00396877">
      <w:pPr>
        <w:ind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lastRenderedPageBreak/>
        <w:t>mysql</w:t>
      </w:r>
      <w:proofErr w:type="spellEnd"/>
      <w:proofErr w:type="gramEnd"/>
      <w:r>
        <w:rPr>
          <w:rFonts w:hint="eastAsia"/>
          <w:sz w:val="24"/>
        </w:rPr>
        <w:t>&gt;</w:t>
      </w:r>
      <w:bookmarkStart w:id="4" w:name="OLE_LINK5"/>
      <w:r>
        <w:rPr>
          <w:rFonts w:hint="eastAsia"/>
          <w:sz w:val="24"/>
        </w:rPr>
        <w:t> flush privileges;</w:t>
      </w:r>
    </w:p>
    <w:bookmarkEnd w:id="4"/>
    <w:p w:rsidR="0000355C" w:rsidRDefault="00396877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六．安装</w:t>
      </w:r>
      <w:proofErr w:type="spellStart"/>
      <w:r>
        <w:rPr>
          <w:rFonts w:hint="eastAsia"/>
          <w:sz w:val="32"/>
          <w:szCs w:val="32"/>
        </w:rPr>
        <w:t>jdk</w:t>
      </w:r>
      <w:proofErr w:type="spellEnd"/>
    </w:p>
    <w:p w:rsidR="0000355C" w:rsidRDefault="0039687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）脚本路径</w:t>
      </w:r>
      <w:r>
        <w:rPr>
          <w:rFonts w:hint="eastAsia"/>
        </w:rPr>
        <w:t xml:space="preserve"> </w:t>
      </w:r>
    </w:p>
    <w:p w:rsidR="0000355C" w:rsidRDefault="00396877">
      <w:pPr>
        <w:rPr>
          <w:sz w:val="24"/>
        </w:rPr>
      </w:pPr>
      <w:r>
        <w:rPr>
          <w:noProof/>
        </w:rPr>
        <w:drawing>
          <wp:inline distT="0" distB="0" distL="0" distR="0" wp14:anchorId="30184E28" wp14:editId="2F7B2E12">
            <wp:extent cx="4629150" cy="1181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C" w:rsidRDefault="00396877">
      <w:r>
        <w:rPr>
          <w:rFonts w:hint="eastAsia"/>
        </w:rPr>
        <w:t>脚本执行结果</w:t>
      </w:r>
    </w:p>
    <w:p w:rsidR="0000355C" w:rsidRDefault="00396877">
      <w:pPr>
        <w:rPr>
          <w:sz w:val="32"/>
          <w:szCs w:val="32"/>
        </w:rPr>
      </w:pPr>
      <w:r>
        <w:rPr>
          <w:noProof/>
        </w:rPr>
        <w:drawing>
          <wp:inline distT="0" distB="0" distL="114300" distR="114300" wp14:anchorId="23A344B4" wp14:editId="498F70E7">
            <wp:extent cx="2504440" cy="2231390"/>
            <wp:effectExtent l="0" t="0" r="10160" b="1651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七．安装</w:t>
      </w:r>
      <w:r>
        <w:rPr>
          <w:rFonts w:hint="eastAsia"/>
          <w:sz w:val="32"/>
          <w:szCs w:val="32"/>
        </w:rPr>
        <w:t>zookeeper</w:t>
      </w:r>
    </w:p>
    <w:p w:rsidR="0000355C" w:rsidRDefault="00396877">
      <w:r>
        <w:rPr>
          <w:noProof/>
        </w:rPr>
        <w:drawing>
          <wp:inline distT="0" distB="0" distL="0" distR="0" wp14:anchorId="1EEB1AA6" wp14:editId="3C6A05C8">
            <wp:extent cx="5076825" cy="1019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C" w:rsidRDefault="00396877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八．安装</w:t>
      </w:r>
      <w:proofErr w:type="spellStart"/>
      <w:r>
        <w:rPr>
          <w:rFonts w:hint="eastAsia"/>
          <w:sz w:val="32"/>
          <w:szCs w:val="32"/>
        </w:rPr>
        <w:t>hadoop</w:t>
      </w:r>
      <w:proofErr w:type="spellEnd"/>
      <w:r>
        <w:rPr>
          <w:rFonts w:hint="eastAsia"/>
          <w:sz w:val="32"/>
          <w:szCs w:val="32"/>
        </w:rPr>
        <w:t>（默认最小的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为主节点）</w:t>
      </w:r>
    </w:p>
    <w:p w:rsidR="0000355C" w:rsidRDefault="00396877">
      <w:r>
        <w:rPr>
          <w:noProof/>
        </w:rPr>
        <w:drawing>
          <wp:inline distT="0" distB="0" distL="0" distR="0" wp14:anchorId="4A6C9B54" wp14:editId="438FBEE8">
            <wp:extent cx="4086225" cy="6477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C" w:rsidRDefault="0000355C">
      <w:pPr>
        <w:ind w:firstLine="420"/>
      </w:pPr>
    </w:p>
    <w:p w:rsidR="0000355C" w:rsidRDefault="00396877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九．安装</w:t>
      </w:r>
      <w:proofErr w:type="spellStart"/>
      <w:r>
        <w:rPr>
          <w:rFonts w:hint="eastAsia"/>
          <w:sz w:val="32"/>
          <w:szCs w:val="32"/>
        </w:rPr>
        <w:t>hbase</w:t>
      </w:r>
      <w:proofErr w:type="spellEnd"/>
    </w:p>
    <w:p w:rsidR="0000355C" w:rsidRDefault="00396877">
      <w:r>
        <w:rPr>
          <w:noProof/>
        </w:rPr>
        <w:lastRenderedPageBreak/>
        <w:drawing>
          <wp:inline distT="0" distB="0" distL="0" distR="0" wp14:anchorId="7C9B9881" wp14:editId="78367EFA">
            <wp:extent cx="5274310" cy="13963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C" w:rsidRDefault="00396877">
      <w:pPr>
        <w:outlineLvl w:val="0"/>
        <w:rPr>
          <w:sz w:val="24"/>
        </w:rPr>
      </w:pPr>
      <w:r>
        <w:rPr>
          <w:rFonts w:hint="eastAsia"/>
          <w:sz w:val="32"/>
          <w:szCs w:val="32"/>
        </w:rPr>
        <w:t>十．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hive</w:t>
      </w:r>
    </w:p>
    <w:p w:rsidR="0000355C" w:rsidRDefault="00396877">
      <w:pPr>
        <w:outlineLvl w:val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DB22F3C" wp14:editId="17CAF8BA">
            <wp:extent cx="5274310" cy="13963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十一．安装</w:t>
      </w:r>
      <w:proofErr w:type="spellStart"/>
      <w:r>
        <w:rPr>
          <w:rFonts w:hint="eastAsia"/>
          <w:sz w:val="32"/>
          <w:szCs w:val="32"/>
        </w:rPr>
        <w:t>scala</w:t>
      </w:r>
      <w:proofErr w:type="spellEnd"/>
    </w:p>
    <w:p w:rsidR="0000355C" w:rsidRDefault="00396877">
      <w:pPr>
        <w:outlineLvl w:val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0B4A892" wp14:editId="0DB3E14D">
            <wp:extent cx="5274310" cy="13963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十二．安装</w:t>
      </w:r>
      <w:proofErr w:type="spellStart"/>
      <w:r>
        <w:rPr>
          <w:rFonts w:hint="eastAsia"/>
          <w:sz w:val="32"/>
          <w:szCs w:val="32"/>
        </w:rPr>
        <w:t>kafka</w:t>
      </w:r>
      <w:proofErr w:type="spellEnd"/>
    </w:p>
    <w:p w:rsidR="0000355C" w:rsidRDefault="00396877">
      <w:pPr>
        <w:outlineLvl w:val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8D70EE7" wp14:editId="7D639C24">
            <wp:extent cx="5274310" cy="139636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十三．安装</w:t>
      </w:r>
      <w:r>
        <w:rPr>
          <w:rFonts w:hint="eastAsia"/>
          <w:sz w:val="32"/>
          <w:szCs w:val="32"/>
        </w:rPr>
        <w:t>spark</w:t>
      </w:r>
    </w:p>
    <w:p w:rsidR="0000355C" w:rsidRDefault="00396877">
      <w:r>
        <w:rPr>
          <w:noProof/>
        </w:rPr>
        <w:lastRenderedPageBreak/>
        <w:drawing>
          <wp:inline distT="0" distB="0" distL="0" distR="0" wp14:anchorId="716A0451" wp14:editId="0B347F34">
            <wp:extent cx="5274310" cy="139636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C" w:rsidRDefault="00396877">
      <w:pPr>
        <w:numPr>
          <w:ilvl w:val="0"/>
          <w:numId w:val="3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proofErr w:type="spellStart"/>
      <w:r>
        <w:rPr>
          <w:rFonts w:hint="eastAsia"/>
          <w:sz w:val="32"/>
          <w:szCs w:val="32"/>
        </w:rPr>
        <w:t>roketmq</w:t>
      </w:r>
      <w:proofErr w:type="spellEnd"/>
    </w:p>
    <w:p w:rsidR="0000355C" w:rsidRDefault="00396877" w:rsidP="008B0544">
      <w:r>
        <w:rPr>
          <w:noProof/>
        </w:rPr>
        <w:drawing>
          <wp:inline distT="0" distB="0" distL="114300" distR="114300" wp14:anchorId="7800B764" wp14:editId="4E887ECC">
            <wp:extent cx="5180965" cy="293306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numPr>
          <w:ilvl w:val="0"/>
          <w:numId w:val="3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proofErr w:type="spellStart"/>
      <w:r>
        <w:rPr>
          <w:rFonts w:hint="eastAsia"/>
          <w:sz w:val="32"/>
          <w:szCs w:val="32"/>
        </w:rPr>
        <w:t>Haproxy</w:t>
      </w:r>
      <w:proofErr w:type="spellEnd"/>
    </w:p>
    <w:p w:rsidR="0000355C" w:rsidRDefault="00396877" w:rsidP="008B0544">
      <w:r>
        <w:rPr>
          <w:noProof/>
        </w:rPr>
        <w:drawing>
          <wp:inline distT="0" distB="0" distL="114300" distR="114300" wp14:anchorId="65754188" wp14:editId="5E5FEE0C">
            <wp:extent cx="5269230" cy="2765425"/>
            <wp:effectExtent l="0" t="0" r="7620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4AC5" w:rsidRDefault="00974AC5" w:rsidP="00974AC5">
      <w:pPr>
        <w:pStyle w:val="1"/>
      </w:pPr>
      <w:r>
        <w:lastRenderedPageBreak/>
        <w:t>十六</w:t>
      </w:r>
      <w:r w:rsidR="008B0544">
        <w:t>．</w:t>
      </w:r>
      <w:r>
        <w:t>安装</w:t>
      </w:r>
      <w:proofErr w:type="spellStart"/>
      <w:r>
        <w:t>ElasticSearch</w:t>
      </w:r>
      <w:proofErr w:type="spellEnd"/>
    </w:p>
    <w:p w:rsidR="008B0544" w:rsidRDefault="008B0544" w:rsidP="00974AC5">
      <w:pPr>
        <w:rPr>
          <w:rFonts w:hint="eastAsia"/>
        </w:rPr>
      </w:pPr>
      <w:r>
        <w:rPr>
          <w:rFonts w:hint="eastAsia"/>
        </w:rPr>
        <w:t>在</w:t>
      </w:r>
    </w:p>
    <w:p w:rsidR="00974AC5" w:rsidRPr="00974AC5" w:rsidRDefault="00974AC5" w:rsidP="00974AC5">
      <w:r>
        <w:rPr>
          <w:noProof/>
        </w:rPr>
        <w:drawing>
          <wp:inline distT="0" distB="0" distL="0" distR="0" wp14:anchorId="0B599109" wp14:editId="061DBA93">
            <wp:extent cx="3352381" cy="571429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C" w:rsidRDefault="00396877" w:rsidP="008B0544">
      <w:pPr>
        <w:pStyle w:val="1"/>
      </w:pPr>
      <w:r>
        <w:t>十</w:t>
      </w:r>
      <w:r w:rsidR="008B0544">
        <w:t>七．</w:t>
      </w:r>
      <w:r>
        <w:t>拷贝环境变量以及</w:t>
      </w:r>
      <w:r>
        <w:rPr>
          <w:rFonts w:hint="default"/>
        </w:rPr>
        <w:t>相关环境变量到各个目录</w:t>
      </w:r>
    </w:p>
    <w:p w:rsidR="0000355C" w:rsidRDefault="00396877">
      <w:r>
        <w:rPr>
          <w:rFonts w:hint="eastAsia"/>
        </w:rPr>
        <w:t>在</w:t>
      </w:r>
      <w:r>
        <w:t xml:space="preserve">install </w:t>
      </w:r>
      <w:r>
        <w:rPr>
          <w:rFonts w:hint="eastAsia"/>
        </w:rPr>
        <w:t>目录</w:t>
      </w:r>
      <w:r>
        <w:t>下执行</w:t>
      </w:r>
      <w:proofErr w:type="spellStart"/>
      <w:r>
        <w:t>sh</w:t>
      </w:r>
      <w:proofErr w:type="spellEnd"/>
      <w:r>
        <w:t xml:space="preserve"> create-global-env.</w:t>
      </w:r>
      <w:proofErr w:type="gramStart"/>
      <w:r>
        <w:t>sh</w:t>
      </w:r>
      <w:proofErr w:type="gramEnd"/>
    </w:p>
    <w:p w:rsidR="00435D52" w:rsidRDefault="00435D52">
      <w:pPr>
        <w:pStyle w:val="1"/>
      </w:pPr>
      <w:r>
        <w:t>十</w:t>
      </w:r>
      <w:r w:rsidR="008B0544">
        <w:t>八</w:t>
      </w:r>
      <w:r>
        <w:t>．配置集群组件日志路径</w:t>
      </w:r>
    </w:p>
    <w:p w:rsidR="00435D52" w:rsidRPr="00435D52" w:rsidRDefault="00435D52" w:rsidP="00435D52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目录下执行</w:t>
      </w:r>
      <w:proofErr w:type="spellStart"/>
      <w:r w:rsidR="008B0544">
        <w:rPr>
          <w:rFonts w:hint="eastAsia"/>
        </w:rPr>
        <w:t>sh</w:t>
      </w:r>
      <w:proofErr w:type="spellEnd"/>
      <w:r w:rsidR="008B0544">
        <w:rPr>
          <w:rFonts w:hint="eastAsia"/>
        </w:rPr>
        <w:t xml:space="preserve"> </w:t>
      </w:r>
      <w:r w:rsidRPr="00435D52">
        <w:t>logconfig.sh</w:t>
      </w:r>
      <w:r>
        <w:rPr>
          <w:rFonts w:hint="eastAsia"/>
        </w:rPr>
        <w:t>（</w:t>
      </w:r>
      <w:r w:rsidRPr="00435D52">
        <w:rPr>
          <w:rFonts w:hint="eastAsia"/>
        </w:rPr>
        <w:t>需要在执行</w:t>
      </w:r>
      <w:proofErr w:type="spellStart"/>
      <w:r w:rsidRPr="00435D52">
        <w:rPr>
          <w:rFonts w:hint="eastAsia"/>
        </w:rPr>
        <w:t>es</w:t>
      </w:r>
      <w:proofErr w:type="spellEnd"/>
      <w:r>
        <w:rPr>
          <w:rFonts w:hint="eastAsia"/>
        </w:rPr>
        <w:t>启动</w:t>
      </w:r>
      <w:r w:rsidRPr="00435D52">
        <w:rPr>
          <w:rFonts w:hint="eastAsia"/>
        </w:rPr>
        <w:t>之前执行</w:t>
      </w:r>
      <w:r>
        <w:rPr>
          <w:rFonts w:hint="eastAsia"/>
        </w:rPr>
        <w:t>）</w:t>
      </w:r>
    </w:p>
    <w:p w:rsidR="00222BBC" w:rsidRDefault="00222BBC">
      <w:pPr>
        <w:pStyle w:val="1"/>
      </w:pPr>
      <w:r>
        <w:t>十九．</w:t>
      </w:r>
      <w:r>
        <w:t>配置yarn的内存和</w:t>
      </w:r>
      <w:proofErr w:type="spellStart"/>
      <w:r>
        <w:t>cpu</w:t>
      </w:r>
      <w:proofErr w:type="spellEnd"/>
    </w:p>
    <w:p w:rsidR="009E241D" w:rsidRDefault="009E241D" w:rsidP="009E241D">
      <w:r>
        <w:rPr>
          <w:noProof/>
        </w:rPr>
        <w:drawing>
          <wp:inline distT="0" distB="0" distL="0" distR="0">
            <wp:extent cx="5172075" cy="3343275"/>
            <wp:effectExtent l="0" t="0" r="9525" b="9525"/>
            <wp:docPr id="37" name="图片 37" descr="C:\Users\Administrator\AppData\Roaming\Tencent\Users\407932000\QQ\WinTemp\RichOle\A1NG0K6DWQ`IQYGTLUF9Q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07932000\QQ\WinTemp\RichOle\A1NG0K6DWQ`IQYGTLUF9QB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FF" w:rsidRPr="00DA28FF" w:rsidRDefault="009E241D" w:rsidP="009E241D">
      <w:r>
        <w:rPr>
          <w:noProof/>
        </w:rPr>
        <w:t xml:space="preserve"> </w:t>
      </w:r>
    </w:p>
    <w:p w:rsidR="00DA28FF" w:rsidRPr="00DA28FF" w:rsidRDefault="00DA28FF" w:rsidP="00DA28FF">
      <w:pPr>
        <w:rPr>
          <w:rFonts w:hint="eastAsia"/>
          <w:b/>
        </w:rPr>
      </w:pPr>
      <w:r w:rsidRPr="00DA28FF">
        <w:rPr>
          <w:rFonts w:hint="eastAsia"/>
          <w:b/>
        </w:rPr>
        <w:t>执行步骤：</w:t>
      </w:r>
    </w:p>
    <w:p w:rsidR="009A35C4" w:rsidRDefault="009A35C4" w:rsidP="009A35C4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 w:rsidR="00222BBC">
        <w:rPr>
          <w:rFonts w:hint="eastAsia"/>
        </w:rPr>
        <w:t>集群安装包目录</w:t>
      </w:r>
      <w:r w:rsidRPr="009A35C4">
        <w:t>/home/</w:t>
      </w:r>
      <w:proofErr w:type="spellStart"/>
      <w:r w:rsidRPr="009A35C4">
        <w:t>hzgc</w:t>
      </w:r>
      <w:proofErr w:type="spellEnd"/>
      <w:r w:rsidRPr="009A35C4">
        <w:t>/</w:t>
      </w:r>
      <w:proofErr w:type="spellStart"/>
      <w:r w:rsidRPr="009A35C4">
        <w:t>bigdata_hzgc</w:t>
      </w:r>
      <w:proofErr w:type="spellEnd"/>
      <w:r w:rsidRPr="009A35C4">
        <w:t>/component/</w:t>
      </w:r>
    </w:p>
    <w:p w:rsidR="00222BBC" w:rsidRDefault="00222BBC" w:rsidP="009A35C4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proofErr w:type="spellStart"/>
      <w:r w:rsidR="00DA28FF">
        <w:rPr>
          <w:rFonts w:hint="eastAsia"/>
        </w:rPr>
        <w:t>sh</w:t>
      </w:r>
      <w:proofErr w:type="spellEnd"/>
      <w:r w:rsidR="00DA28FF">
        <w:rPr>
          <w:rFonts w:hint="eastAsia"/>
        </w:rPr>
        <w:t xml:space="preserve"> </w:t>
      </w:r>
      <w:r w:rsidR="009A35C4" w:rsidRPr="009A35C4">
        <w:t>yarn-utils.py</w:t>
      </w:r>
      <w:r w:rsidR="009A35C4">
        <w:rPr>
          <w:rFonts w:hint="eastAsia"/>
        </w:rPr>
        <w:t>：执行时带上参数，</w:t>
      </w:r>
      <w:proofErr w:type="spellStart"/>
      <w:r w:rsidR="009A35C4">
        <w:rPr>
          <w:rFonts w:hint="eastAsia"/>
        </w:rPr>
        <w:t>e.x</w:t>
      </w:r>
      <w:proofErr w:type="spellEnd"/>
      <w:r w:rsidR="009A35C4">
        <w:rPr>
          <w:rFonts w:hint="eastAsia"/>
        </w:rPr>
        <w:t>：</w:t>
      </w:r>
      <w:r w:rsidR="009A35C4" w:rsidRPr="009A35C4">
        <w:t>python yarn-utils.py -c 32 -m 128 -d 7 -k False</w:t>
      </w:r>
    </w:p>
    <w:p w:rsidR="009A35C4" w:rsidRDefault="009A35C4" w:rsidP="009A35C4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-c</w:t>
      </w:r>
      <w:r>
        <w:rPr>
          <w:rFonts w:hint="eastAsia"/>
        </w:rPr>
        <w:t>为机器</w:t>
      </w:r>
      <w:r>
        <w:rPr>
          <w:rFonts w:hint="eastAsia"/>
        </w:rPr>
        <w:t>CPU</w:t>
      </w:r>
      <w:r>
        <w:rPr>
          <w:rFonts w:hint="eastAsia"/>
        </w:rPr>
        <w:t>核数，</w:t>
      </w:r>
      <w:r>
        <w:rPr>
          <w:rFonts w:hint="eastAsia"/>
        </w:rPr>
        <w:t>-m</w:t>
      </w:r>
      <w:r>
        <w:rPr>
          <w:rFonts w:hint="eastAsia"/>
        </w:rPr>
        <w:t>为机器总内存，</w:t>
      </w:r>
      <w:r>
        <w:rPr>
          <w:rFonts w:hint="eastAsia"/>
        </w:rPr>
        <w:t>-d</w:t>
      </w:r>
      <w:r>
        <w:rPr>
          <w:rFonts w:hint="eastAsia"/>
        </w:rPr>
        <w:t>为机器上挂载的磁盘个数，</w:t>
      </w:r>
      <w:r>
        <w:rPr>
          <w:rFonts w:hint="eastAsia"/>
        </w:rPr>
        <w:t>-k</w:t>
      </w:r>
      <w:r>
        <w:rPr>
          <w:rFonts w:hint="eastAsia"/>
        </w:rPr>
        <w:t>表示是否使</w:t>
      </w:r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（值为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9E241D" w:rsidRDefault="009E241D" w:rsidP="009E241D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Hadoop</w:t>
      </w:r>
      <w:r>
        <w:rPr>
          <w:rFonts w:hint="eastAsia"/>
        </w:rPr>
        <w:t>安装目录</w:t>
      </w:r>
    </w:p>
    <w:p w:rsidR="00396877" w:rsidRDefault="00396877" w:rsidP="00396877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5311CF" wp14:editId="686D0FE4">
            <wp:extent cx="3123810" cy="323810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FF" w:rsidRDefault="009E241D" w:rsidP="009E241D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将脚本执行结果配入</w:t>
      </w:r>
      <w:proofErr w:type="spellStart"/>
      <w:r w:rsidRPr="009E241D">
        <w:t>hadoop</w:t>
      </w:r>
      <w:proofErr w:type="spellEnd"/>
      <w:r w:rsidRPr="009E241D">
        <w:t>/</w:t>
      </w:r>
      <w:proofErr w:type="spellStart"/>
      <w:r w:rsidRPr="009E241D">
        <w:t>etc</w:t>
      </w:r>
      <w:proofErr w:type="spellEnd"/>
      <w:r w:rsidRPr="009E241D">
        <w:t>/</w:t>
      </w:r>
      <w:proofErr w:type="spellStart"/>
      <w:r w:rsidRPr="009E241D">
        <w:t>hadoop</w:t>
      </w:r>
      <w:proofErr w:type="spellEnd"/>
      <w:r w:rsidRPr="009E241D">
        <w:t>/yarn-site.xml</w:t>
      </w:r>
      <w:r>
        <w:rPr>
          <w:rFonts w:hint="eastAsia"/>
        </w:rPr>
        <w:t>的</w:t>
      </w:r>
      <w:r w:rsidR="00396877">
        <w:rPr>
          <w:rFonts w:hint="eastAsia"/>
        </w:rPr>
        <w:t>相应部分：</w:t>
      </w:r>
    </w:p>
    <w:p w:rsidR="00DA28FF" w:rsidRDefault="00396877" w:rsidP="00DA28FF">
      <w:pPr>
        <w:rPr>
          <w:rFonts w:hint="eastAsia"/>
        </w:rPr>
      </w:pPr>
      <w:r>
        <w:rPr>
          <w:noProof/>
        </w:rPr>
        <w:drawing>
          <wp:inline distT="0" distB="0" distL="0" distR="0" wp14:anchorId="62EDDA08" wp14:editId="76640184">
            <wp:extent cx="4247619" cy="5504762"/>
            <wp:effectExtent l="0" t="0" r="635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FF" w:rsidRDefault="00DA28FF" w:rsidP="00DA28FF">
      <w:pPr>
        <w:rPr>
          <w:rFonts w:hint="eastAsia"/>
        </w:rPr>
      </w:pPr>
    </w:p>
    <w:p w:rsidR="009A35C4" w:rsidRPr="00222BBC" w:rsidRDefault="00DA28FF" w:rsidP="00222BBC">
      <w:r>
        <w:rPr>
          <w:rFonts w:hint="eastAsia"/>
        </w:rPr>
        <w:t>说明：</w:t>
      </w:r>
      <w:r w:rsidRPr="009A35C4">
        <w:t>yarn-utils.py</w:t>
      </w:r>
      <w:r>
        <w:rPr>
          <w:rFonts w:hint="eastAsia"/>
        </w:rPr>
        <w:t>这是一个根据</w:t>
      </w:r>
      <w:r w:rsidR="009E241D">
        <w:rPr>
          <w:rFonts w:hint="eastAsia"/>
        </w:rPr>
        <w:t>输入的参数，自动计算</w:t>
      </w:r>
      <w:r w:rsidR="009E241D">
        <w:rPr>
          <w:rFonts w:hint="eastAsia"/>
        </w:rPr>
        <w:t>yarn</w:t>
      </w:r>
      <w:r w:rsidR="009E241D">
        <w:rPr>
          <w:rFonts w:hint="eastAsia"/>
        </w:rPr>
        <w:t>应该如何分配内存和</w:t>
      </w:r>
      <w:proofErr w:type="spellStart"/>
      <w:r w:rsidR="009E241D">
        <w:rPr>
          <w:rFonts w:hint="eastAsia"/>
        </w:rPr>
        <w:t>cpu</w:t>
      </w:r>
      <w:proofErr w:type="spellEnd"/>
      <w:r w:rsidR="009E241D">
        <w:rPr>
          <w:rFonts w:hint="eastAsia"/>
        </w:rPr>
        <w:t>的脚本，算出结果后，将脚本所得结果配入</w:t>
      </w:r>
      <w:r w:rsidR="009E241D">
        <w:rPr>
          <w:rFonts w:hint="eastAsia"/>
        </w:rPr>
        <w:t>yarn</w:t>
      </w:r>
      <w:r w:rsidR="009E241D">
        <w:rPr>
          <w:rFonts w:hint="eastAsia"/>
        </w:rPr>
        <w:t>的配置文件。</w:t>
      </w:r>
      <w:bookmarkStart w:id="5" w:name="_GoBack"/>
      <w:bookmarkEnd w:id="5"/>
    </w:p>
    <w:p w:rsidR="0000355C" w:rsidRDefault="00222BBC">
      <w:pPr>
        <w:pStyle w:val="1"/>
        <w:rPr>
          <w:rFonts w:hint="default"/>
        </w:rPr>
      </w:pPr>
      <w:r>
        <w:t>二十</w:t>
      </w:r>
      <w:r w:rsidR="00396877">
        <w:t>．启动服务</w:t>
      </w:r>
    </w:p>
    <w:p w:rsidR="0000355C" w:rsidRPr="008B0544" w:rsidRDefault="00396877" w:rsidP="008B0544">
      <w:pPr>
        <w:numPr>
          <w:ilvl w:val="0"/>
          <w:numId w:val="4"/>
        </w:numPr>
        <w:ind w:firstLine="420"/>
        <w:outlineLvl w:val="1"/>
        <w:rPr>
          <w:b/>
          <w:sz w:val="32"/>
          <w:szCs w:val="32"/>
        </w:rPr>
      </w:pPr>
      <w:r w:rsidRPr="008B0544">
        <w:rPr>
          <w:rFonts w:hint="eastAsia"/>
          <w:b/>
          <w:sz w:val="32"/>
          <w:szCs w:val="32"/>
        </w:rPr>
        <w:t>启动</w:t>
      </w:r>
      <w:r w:rsidRPr="008B0544">
        <w:rPr>
          <w:rFonts w:hint="eastAsia"/>
          <w:b/>
          <w:sz w:val="32"/>
          <w:szCs w:val="32"/>
        </w:rPr>
        <w:t>zookeeper</w:t>
      </w:r>
    </w:p>
    <w:p w:rsidR="0000355C" w:rsidRDefault="00396877">
      <w:pPr>
        <w:ind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s153</w:t>
      </w:r>
      <w:r>
        <w:rPr>
          <w:rFonts w:hint="eastAsia"/>
          <w:sz w:val="24"/>
        </w:rPr>
        <w:t>主机上执行</w:t>
      </w:r>
    </w:p>
    <w:p w:rsidR="0000355C" w:rsidRPr="008B0544" w:rsidRDefault="00396877" w:rsidP="008B0544">
      <w:pPr>
        <w:ind w:firstLine="420"/>
        <w:outlineLvl w:val="1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18682265" wp14:editId="6DFC4705">
            <wp:extent cx="5271770" cy="1868805"/>
            <wp:effectExtent l="0" t="0" r="5080" b="1714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8B0544">
        <w:rPr>
          <w:rFonts w:hint="eastAsia"/>
          <w:b/>
          <w:sz w:val="32"/>
          <w:szCs w:val="32"/>
        </w:rPr>
        <w:t>2.</w:t>
      </w:r>
      <w:r w:rsidR="00947783">
        <w:rPr>
          <w:rFonts w:hint="eastAsia"/>
          <w:b/>
          <w:sz w:val="32"/>
          <w:szCs w:val="32"/>
        </w:rPr>
        <w:t xml:space="preserve"> </w:t>
      </w:r>
      <w:r w:rsidRPr="008B0544">
        <w:rPr>
          <w:rFonts w:hint="eastAsia"/>
          <w:b/>
          <w:sz w:val="32"/>
          <w:szCs w:val="32"/>
        </w:rPr>
        <w:t>启动</w:t>
      </w:r>
      <w:proofErr w:type="spellStart"/>
      <w:r w:rsidRPr="008B0544">
        <w:rPr>
          <w:rFonts w:hint="eastAsia"/>
          <w:b/>
          <w:sz w:val="32"/>
          <w:szCs w:val="32"/>
        </w:rPr>
        <w:t>hadoop</w:t>
      </w:r>
      <w:proofErr w:type="spellEnd"/>
    </w:p>
    <w:p w:rsidR="0000355C" w:rsidRDefault="00396877"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第一次启动</w:t>
      </w:r>
      <w:proofErr w:type="spellStart"/>
      <w:r>
        <w:rPr>
          <w:rFonts w:hint="eastAsia"/>
          <w:sz w:val="24"/>
        </w:rPr>
        <w:t>hadoop</w:t>
      </w:r>
      <w:proofErr w:type="spellEnd"/>
      <w:r>
        <w:rPr>
          <w:rFonts w:hint="eastAsia"/>
          <w:sz w:val="24"/>
        </w:rPr>
        <w:t>请按以下顺序执行</w:t>
      </w:r>
    </w:p>
    <w:p w:rsidR="0000355C" w:rsidRDefault="00396877">
      <w:pPr>
        <w:ind w:firstLine="420"/>
      </w:pPr>
      <w:r>
        <w:rPr>
          <w:noProof/>
        </w:rPr>
        <w:drawing>
          <wp:inline distT="0" distB="0" distL="114300" distR="114300" wp14:anchorId="023D6BDA" wp14:editId="095F465E">
            <wp:extent cx="3915410" cy="1254760"/>
            <wp:effectExtent l="0" t="0" r="8890" b="254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）脚本执行结果</w:t>
      </w:r>
    </w:p>
    <w:p w:rsidR="0000355C" w:rsidRDefault="00396877">
      <w:pPr>
        <w:ind w:firstLine="420"/>
        <w:rPr>
          <w:sz w:val="24"/>
        </w:rPr>
      </w:pPr>
      <w:r>
        <w:rPr>
          <w:noProof/>
        </w:rPr>
        <w:drawing>
          <wp:inline distT="0" distB="0" distL="114300" distR="114300" wp14:anchorId="271B3229" wp14:editId="5960073B">
            <wp:extent cx="5273675" cy="1213485"/>
            <wp:effectExtent l="0" t="0" r="3175" b="571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）启动</w:t>
      </w:r>
      <w:r>
        <w:rPr>
          <w:rFonts w:hint="eastAsia"/>
          <w:sz w:val="24"/>
        </w:rPr>
        <w:t>zookeeper</w:t>
      </w:r>
    </w:p>
    <w:p w:rsidR="0000355C" w:rsidRDefault="00396877">
      <w:pPr>
        <w:ind w:firstLine="420"/>
      </w:pPr>
      <w:r>
        <w:rPr>
          <w:noProof/>
        </w:rPr>
        <w:drawing>
          <wp:inline distT="0" distB="0" distL="114300" distR="114300" wp14:anchorId="540243CD" wp14:editId="75EFFE24">
            <wp:extent cx="5270500" cy="1290955"/>
            <wp:effectExtent l="0" t="0" r="6350" b="4445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numPr>
          <w:ilvl w:val="0"/>
          <w:numId w:val="6"/>
        </w:numPr>
        <w:ind w:firstLine="42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hadoop</w:t>
      </w:r>
      <w:proofErr w:type="spellEnd"/>
    </w:p>
    <w:p w:rsidR="0000355C" w:rsidRDefault="00396877">
      <w:pPr>
        <w:ind w:firstLine="420"/>
      </w:pPr>
      <w:r>
        <w:rPr>
          <w:noProof/>
        </w:rPr>
        <w:lastRenderedPageBreak/>
        <w:drawing>
          <wp:inline distT="0" distB="0" distL="114300" distR="114300" wp14:anchorId="12F58FC9" wp14:editId="7199CA4A">
            <wp:extent cx="5263515" cy="1868805"/>
            <wp:effectExtent l="0" t="0" r="13335" b="17145"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Pr="008B0544" w:rsidRDefault="00396877" w:rsidP="008B0544">
      <w:pPr>
        <w:numPr>
          <w:ilvl w:val="0"/>
          <w:numId w:val="7"/>
        </w:numPr>
        <w:ind w:firstLine="420"/>
        <w:outlineLvl w:val="1"/>
        <w:rPr>
          <w:b/>
          <w:sz w:val="32"/>
          <w:szCs w:val="32"/>
        </w:rPr>
      </w:pPr>
      <w:r w:rsidRPr="008B0544">
        <w:rPr>
          <w:rFonts w:hint="eastAsia"/>
          <w:b/>
          <w:sz w:val="32"/>
          <w:szCs w:val="32"/>
        </w:rPr>
        <w:t>启动</w:t>
      </w:r>
      <w:proofErr w:type="spellStart"/>
      <w:r w:rsidRPr="008B0544">
        <w:rPr>
          <w:rFonts w:hint="eastAsia"/>
          <w:b/>
          <w:sz w:val="32"/>
          <w:szCs w:val="32"/>
        </w:rPr>
        <w:t>hbase</w:t>
      </w:r>
      <w:proofErr w:type="spellEnd"/>
    </w:p>
    <w:p w:rsidR="0000355C" w:rsidRDefault="00396877">
      <w:pPr>
        <w:ind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s153</w:t>
      </w:r>
      <w:r>
        <w:rPr>
          <w:rFonts w:hint="eastAsia"/>
          <w:sz w:val="24"/>
        </w:rPr>
        <w:t>主机上执行</w:t>
      </w:r>
    </w:p>
    <w:p w:rsidR="0000355C" w:rsidRDefault="00396877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114300" distR="114300" wp14:anchorId="33F26288" wp14:editId="74BAD997">
            <wp:extent cx="5270500" cy="915670"/>
            <wp:effectExtent l="0" t="0" r="6350" b="17780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Pr="008B0544" w:rsidRDefault="00396877" w:rsidP="008B0544">
      <w:pPr>
        <w:numPr>
          <w:ilvl w:val="0"/>
          <w:numId w:val="7"/>
        </w:numPr>
        <w:ind w:firstLine="420"/>
        <w:outlineLvl w:val="1"/>
        <w:rPr>
          <w:b/>
          <w:sz w:val="32"/>
          <w:szCs w:val="32"/>
        </w:rPr>
      </w:pPr>
      <w:r w:rsidRPr="008B0544">
        <w:rPr>
          <w:rFonts w:hint="eastAsia"/>
          <w:b/>
          <w:sz w:val="32"/>
          <w:szCs w:val="32"/>
        </w:rPr>
        <w:t>Hive bin</w:t>
      </w:r>
      <w:r w:rsidRPr="008B0544">
        <w:rPr>
          <w:rFonts w:hint="eastAsia"/>
          <w:b/>
          <w:sz w:val="32"/>
          <w:szCs w:val="32"/>
        </w:rPr>
        <w:t>目录下执行</w:t>
      </w:r>
    </w:p>
    <w:p w:rsidR="0000355C" w:rsidRDefault="00396877">
      <w:pPr>
        <w:widowControl/>
        <w:ind w:firstLineChars="300" w:firstLine="720"/>
        <w:jc w:val="left"/>
      </w:pP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sh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schematool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-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initSchema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-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dbType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mysql</w:t>
      </w:r>
      <w:proofErr w:type="spellEnd"/>
    </w:p>
    <w:p w:rsidR="0000355C" w:rsidRPr="008B0544" w:rsidRDefault="00396877" w:rsidP="008B0544">
      <w:pPr>
        <w:numPr>
          <w:ilvl w:val="0"/>
          <w:numId w:val="7"/>
        </w:numPr>
        <w:ind w:firstLine="420"/>
        <w:outlineLvl w:val="1"/>
        <w:rPr>
          <w:b/>
          <w:sz w:val="32"/>
          <w:szCs w:val="32"/>
        </w:rPr>
      </w:pPr>
      <w:r w:rsidRPr="008B0544">
        <w:rPr>
          <w:rFonts w:hint="eastAsia"/>
          <w:b/>
          <w:sz w:val="32"/>
          <w:szCs w:val="32"/>
        </w:rPr>
        <w:t>启动</w:t>
      </w:r>
      <w:r w:rsidRPr="008B0544">
        <w:rPr>
          <w:rFonts w:hint="eastAsia"/>
          <w:b/>
          <w:sz w:val="32"/>
          <w:szCs w:val="32"/>
        </w:rPr>
        <w:t>hive</w:t>
      </w:r>
      <w:r w:rsidRPr="008B0544">
        <w:rPr>
          <w:rFonts w:hint="eastAsia"/>
          <w:b/>
          <w:sz w:val="32"/>
          <w:szCs w:val="32"/>
        </w:rPr>
        <w:t>（启动后每个节点有两个</w:t>
      </w:r>
      <w:proofErr w:type="spellStart"/>
      <w:r w:rsidRPr="008B0544">
        <w:rPr>
          <w:rFonts w:hint="eastAsia"/>
          <w:b/>
          <w:sz w:val="32"/>
          <w:szCs w:val="32"/>
        </w:rPr>
        <w:t>RunJar</w:t>
      </w:r>
      <w:proofErr w:type="spellEnd"/>
      <w:r w:rsidRPr="008B0544">
        <w:rPr>
          <w:rFonts w:hint="eastAsia"/>
          <w:b/>
          <w:sz w:val="32"/>
          <w:szCs w:val="32"/>
        </w:rPr>
        <w:t xml:space="preserve"> </w:t>
      </w:r>
      <w:r w:rsidRPr="008B0544">
        <w:rPr>
          <w:rFonts w:hint="eastAsia"/>
          <w:b/>
          <w:sz w:val="32"/>
          <w:szCs w:val="32"/>
        </w:rPr>
        <w:t>进程</w:t>
      </w:r>
      <w:r w:rsidRPr="008B0544">
        <w:rPr>
          <w:rFonts w:hint="eastAsia"/>
          <w:b/>
          <w:sz w:val="32"/>
          <w:szCs w:val="32"/>
        </w:rPr>
        <w:t>）</w:t>
      </w:r>
    </w:p>
    <w:p w:rsidR="0000355C" w:rsidRDefault="00396877">
      <w:pPr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s153</w:t>
      </w:r>
      <w:r>
        <w:rPr>
          <w:rFonts w:hint="eastAsia"/>
          <w:sz w:val="24"/>
        </w:rPr>
        <w:t>主机上执行，启动</w:t>
      </w:r>
      <w:r>
        <w:rPr>
          <w:rFonts w:hint="eastAsia"/>
          <w:sz w:val="24"/>
        </w:rPr>
        <w:t xml:space="preserve">hiveserver2 </w:t>
      </w:r>
      <w:proofErr w:type="spellStart"/>
      <w:r>
        <w:rPr>
          <w:rFonts w:hint="eastAsia"/>
          <w:sz w:val="24"/>
        </w:rPr>
        <w:t>metastore</w:t>
      </w:r>
      <w:proofErr w:type="spellEnd"/>
    </w:p>
    <w:p w:rsidR="0000355C" w:rsidRDefault="00396877">
      <w:pPr>
        <w:ind w:left="420" w:firstLine="420"/>
        <w:rPr>
          <w:sz w:val="32"/>
          <w:szCs w:val="32"/>
        </w:rPr>
      </w:pPr>
      <w:r>
        <w:rPr>
          <w:noProof/>
        </w:rPr>
        <w:drawing>
          <wp:inline distT="0" distB="0" distL="114300" distR="114300" wp14:anchorId="6FC2A001" wp14:editId="188137CF">
            <wp:extent cx="4352290" cy="2324100"/>
            <wp:effectExtent l="0" t="0" r="10160" b="0"/>
            <wp:docPr id="4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Pr="008B0544" w:rsidRDefault="00396877" w:rsidP="008B0544">
      <w:pPr>
        <w:numPr>
          <w:ilvl w:val="0"/>
          <w:numId w:val="7"/>
        </w:numPr>
        <w:ind w:firstLine="420"/>
        <w:outlineLvl w:val="1"/>
        <w:rPr>
          <w:b/>
          <w:sz w:val="32"/>
          <w:szCs w:val="32"/>
        </w:rPr>
      </w:pPr>
      <w:r w:rsidRPr="008B0544">
        <w:rPr>
          <w:rFonts w:hint="eastAsia"/>
          <w:b/>
          <w:sz w:val="32"/>
          <w:szCs w:val="32"/>
        </w:rPr>
        <w:t>启动</w:t>
      </w:r>
      <w:proofErr w:type="spellStart"/>
      <w:r w:rsidRPr="008B0544">
        <w:rPr>
          <w:rFonts w:hint="eastAsia"/>
          <w:b/>
          <w:sz w:val="32"/>
          <w:szCs w:val="32"/>
        </w:rPr>
        <w:t>kafka</w:t>
      </w:r>
      <w:proofErr w:type="spellEnd"/>
    </w:p>
    <w:p w:rsidR="0000355C" w:rsidRDefault="00396877">
      <w:pPr>
        <w:ind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s153</w:t>
      </w:r>
      <w:r>
        <w:rPr>
          <w:rFonts w:hint="eastAsia"/>
          <w:sz w:val="24"/>
        </w:rPr>
        <w:t>主机上执行</w:t>
      </w:r>
    </w:p>
    <w:p w:rsidR="0000355C" w:rsidRDefault="00396877">
      <w:pPr>
        <w:ind w:firstLine="420"/>
        <w:rPr>
          <w:sz w:val="24"/>
        </w:rPr>
      </w:pPr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114300" distR="114300" wp14:anchorId="3046B3D3" wp14:editId="236D8543">
            <wp:extent cx="4276090" cy="1619250"/>
            <wp:effectExtent l="0" t="0" r="10160" b="0"/>
            <wp:docPr id="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Pr="008B0544" w:rsidRDefault="00396877" w:rsidP="008B0544">
      <w:pPr>
        <w:numPr>
          <w:ilvl w:val="0"/>
          <w:numId w:val="7"/>
        </w:numPr>
        <w:ind w:firstLine="420"/>
        <w:outlineLvl w:val="1"/>
        <w:rPr>
          <w:b/>
          <w:sz w:val="32"/>
          <w:szCs w:val="32"/>
        </w:rPr>
      </w:pPr>
      <w:r w:rsidRPr="008B0544">
        <w:rPr>
          <w:rFonts w:hint="eastAsia"/>
          <w:b/>
          <w:sz w:val="32"/>
          <w:szCs w:val="32"/>
        </w:rPr>
        <w:t>使用</w:t>
      </w:r>
      <w:r w:rsidRPr="008B0544">
        <w:rPr>
          <w:b/>
          <w:sz w:val="32"/>
          <w:szCs w:val="32"/>
        </w:rPr>
        <w:t xml:space="preserve">spark </w:t>
      </w:r>
      <w:proofErr w:type="spellStart"/>
      <w:r w:rsidRPr="008B0544">
        <w:rPr>
          <w:b/>
          <w:sz w:val="32"/>
          <w:szCs w:val="32"/>
        </w:rPr>
        <w:t>jdbc</w:t>
      </w:r>
      <w:proofErr w:type="spellEnd"/>
    </w:p>
    <w:p w:rsidR="0000355C" w:rsidRDefault="00396877">
      <w:pPr>
        <w:numPr>
          <w:ilvl w:val="0"/>
          <w:numId w:val="8"/>
        </w:numPr>
        <w:ind w:firstLine="420"/>
        <w:rPr>
          <w:sz w:val="32"/>
          <w:szCs w:val="32"/>
        </w:rPr>
      </w:pPr>
      <w:r>
        <w:rPr>
          <w:rFonts w:hint="eastAsia"/>
          <w:sz w:val="24"/>
        </w:rPr>
        <w:t>第一次使用</w:t>
      </w:r>
      <w:r>
        <w:rPr>
          <w:rFonts w:hint="eastAsia"/>
          <w:sz w:val="24"/>
        </w:rPr>
        <w:t>spark</w:t>
      </w:r>
      <w:r>
        <w:rPr>
          <w:rFonts w:hint="eastAsia"/>
          <w:sz w:val="24"/>
        </w:rPr>
        <w:t>请先在</w:t>
      </w:r>
      <w:proofErr w:type="spellStart"/>
      <w:r>
        <w:rPr>
          <w:rFonts w:hint="eastAsia"/>
          <w:sz w:val="24"/>
        </w:rPr>
        <w:t>hdfs</w:t>
      </w:r>
      <w:proofErr w:type="spellEnd"/>
      <w:r>
        <w:rPr>
          <w:rFonts w:hint="eastAsia"/>
          <w:sz w:val="24"/>
        </w:rPr>
        <w:t>创建</w:t>
      </w:r>
      <w:bookmarkStart w:id="6" w:name="OLE_LINK7"/>
      <w:proofErr w:type="spellStart"/>
      <w:r>
        <w:rPr>
          <w:rFonts w:hint="eastAsia"/>
          <w:sz w:val="24"/>
        </w:rPr>
        <w:t>sparkJobHistory</w:t>
      </w:r>
      <w:bookmarkEnd w:id="6"/>
      <w:proofErr w:type="spellEnd"/>
    </w:p>
    <w:p w:rsidR="0000355C" w:rsidRDefault="00396877">
      <w:pPr>
        <w:ind w:firstLineChars="400" w:firstLine="840"/>
        <w:rPr>
          <w:sz w:val="32"/>
          <w:szCs w:val="32"/>
        </w:rPr>
      </w:pPr>
      <w:r>
        <w:rPr>
          <w:noProof/>
        </w:rPr>
        <w:drawing>
          <wp:inline distT="0" distB="0" distL="114300" distR="114300" wp14:anchorId="3B9E2C7D" wp14:editId="3E1D8663">
            <wp:extent cx="9097010" cy="1423035"/>
            <wp:effectExtent l="0" t="0" r="8890" b="5715"/>
            <wp:docPr id="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09701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numPr>
          <w:ilvl w:val="0"/>
          <w:numId w:val="8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proofErr w:type="spellStart"/>
      <w:r>
        <w:rPr>
          <w:rFonts w:hint="eastAsia"/>
          <w:sz w:val="32"/>
          <w:szCs w:val="32"/>
        </w:rPr>
        <w:t>thriftserver</w:t>
      </w:r>
      <w:proofErr w:type="spellEnd"/>
      <w:r>
        <w:rPr>
          <w:rFonts w:hint="eastAsia"/>
          <w:sz w:val="32"/>
          <w:szCs w:val="32"/>
        </w:rPr>
        <w:t>服务</w:t>
      </w:r>
    </w:p>
    <w:p w:rsidR="0000355C" w:rsidRDefault="00396877">
      <w:pPr>
        <w:rPr>
          <w:sz w:val="32"/>
          <w:szCs w:val="32"/>
        </w:rPr>
      </w:pPr>
      <w:bookmarkStart w:id="7" w:name="OLE_LINK6"/>
      <w:proofErr w:type="spellStart"/>
      <w:proofErr w:type="gramStart"/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h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/opt/hzgc/bigdata/Spark/spark/sbin/star</w:t>
      </w:r>
      <w:r>
        <w:rPr>
          <w:rFonts w:hint="eastAsia"/>
          <w:sz w:val="32"/>
          <w:szCs w:val="32"/>
        </w:rPr>
        <w:t xml:space="preserve">t-thriftserver.sh  1G </w:t>
      </w:r>
      <w:proofErr w:type="spellStart"/>
      <w:r>
        <w:rPr>
          <w:rFonts w:hint="eastAsia"/>
          <w:sz w:val="32"/>
          <w:szCs w:val="32"/>
        </w:rPr>
        <w:t>1G</w:t>
      </w:r>
      <w:proofErr w:type="spellEnd"/>
      <w:r>
        <w:rPr>
          <w:rFonts w:hint="eastAsia"/>
          <w:sz w:val="32"/>
          <w:szCs w:val="32"/>
        </w:rPr>
        <w:t xml:space="preserve"> 1 1 1</w:t>
      </w:r>
    </w:p>
    <w:bookmarkEnd w:id="7"/>
    <w:p w:rsidR="0000355C" w:rsidRPr="008B0544" w:rsidRDefault="00396877" w:rsidP="008B0544">
      <w:pPr>
        <w:numPr>
          <w:ilvl w:val="0"/>
          <w:numId w:val="7"/>
        </w:numPr>
        <w:ind w:firstLine="420"/>
        <w:outlineLvl w:val="1"/>
        <w:rPr>
          <w:b/>
          <w:sz w:val="32"/>
          <w:szCs w:val="32"/>
        </w:rPr>
      </w:pPr>
      <w:r w:rsidRPr="008B0544">
        <w:rPr>
          <w:rFonts w:hint="eastAsia"/>
          <w:b/>
          <w:sz w:val="32"/>
          <w:szCs w:val="32"/>
        </w:rPr>
        <w:t>启动</w:t>
      </w:r>
      <w:proofErr w:type="spellStart"/>
      <w:r w:rsidRPr="008B0544">
        <w:rPr>
          <w:rFonts w:hint="eastAsia"/>
          <w:b/>
          <w:sz w:val="32"/>
          <w:szCs w:val="32"/>
        </w:rPr>
        <w:t>Haproxy</w:t>
      </w:r>
      <w:proofErr w:type="spellEnd"/>
    </w:p>
    <w:p w:rsidR="0000355C" w:rsidRDefault="00396877">
      <w:pPr>
        <w:ind w:firstLine="420"/>
      </w:pPr>
      <w:r>
        <w:rPr>
          <w:noProof/>
        </w:rPr>
        <w:drawing>
          <wp:inline distT="0" distB="0" distL="114300" distR="114300" wp14:anchorId="42CEA772" wp14:editId="0CFA87D3">
            <wp:extent cx="3933190" cy="923925"/>
            <wp:effectExtent l="0" t="0" r="1016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Pr="008B0544" w:rsidRDefault="00396877" w:rsidP="008B0544">
      <w:pPr>
        <w:numPr>
          <w:ilvl w:val="0"/>
          <w:numId w:val="7"/>
        </w:numPr>
        <w:ind w:firstLine="420"/>
        <w:outlineLvl w:val="1"/>
        <w:rPr>
          <w:b/>
          <w:sz w:val="32"/>
          <w:szCs w:val="32"/>
        </w:rPr>
      </w:pPr>
      <w:r w:rsidRPr="008B0544">
        <w:rPr>
          <w:rFonts w:hint="eastAsia"/>
          <w:b/>
          <w:sz w:val="32"/>
          <w:szCs w:val="32"/>
        </w:rPr>
        <w:t>启动</w:t>
      </w:r>
      <w:proofErr w:type="spellStart"/>
      <w:r w:rsidRPr="008B0544">
        <w:rPr>
          <w:rFonts w:hint="eastAsia"/>
          <w:b/>
          <w:sz w:val="32"/>
          <w:szCs w:val="32"/>
        </w:rPr>
        <w:t>rocketmq</w:t>
      </w:r>
      <w:proofErr w:type="spellEnd"/>
    </w:p>
    <w:p w:rsidR="0000355C" w:rsidRDefault="00396877">
      <w:pPr>
        <w:ind w:firstLine="420"/>
      </w:pPr>
      <w:r>
        <w:rPr>
          <w:noProof/>
        </w:rPr>
        <w:lastRenderedPageBreak/>
        <w:drawing>
          <wp:inline distT="0" distB="0" distL="114300" distR="114300" wp14:anchorId="079FD525" wp14:editId="19C096B4">
            <wp:extent cx="5269230" cy="4154805"/>
            <wp:effectExtent l="0" t="0" r="7620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4D7" w:rsidRPr="00947783" w:rsidRDefault="00947783" w:rsidP="00947783">
      <w:pPr>
        <w:ind w:left="420"/>
        <w:outlineLvl w:val="1"/>
        <w:rPr>
          <w:b/>
          <w:sz w:val="32"/>
          <w:szCs w:val="32"/>
        </w:rPr>
      </w:pPr>
      <w:r w:rsidRPr="00947783">
        <w:rPr>
          <w:rFonts w:hint="eastAsia"/>
          <w:b/>
          <w:sz w:val="32"/>
          <w:szCs w:val="32"/>
        </w:rPr>
        <w:t>10.</w:t>
      </w:r>
      <w:r>
        <w:rPr>
          <w:rFonts w:hint="eastAsia"/>
          <w:b/>
          <w:sz w:val="32"/>
          <w:szCs w:val="32"/>
        </w:rPr>
        <w:t xml:space="preserve"> </w:t>
      </w:r>
      <w:r w:rsidR="006C1659" w:rsidRPr="00947783">
        <w:rPr>
          <w:rFonts w:hint="eastAsia"/>
          <w:b/>
          <w:sz w:val="32"/>
          <w:szCs w:val="32"/>
        </w:rPr>
        <w:t>启动</w:t>
      </w:r>
      <w:proofErr w:type="spellStart"/>
      <w:r w:rsidR="006C1659" w:rsidRPr="00947783">
        <w:rPr>
          <w:rFonts w:hint="eastAsia"/>
          <w:b/>
          <w:sz w:val="32"/>
          <w:szCs w:val="32"/>
        </w:rPr>
        <w:t>e</w:t>
      </w:r>
      <w:r w:rsidR="008B0544" w:rsidRPr="00947783">
        <w:rPr>
          <w:rFonts w:hint="eastAsia"/>
          <w:b/>
          <w:sz w:val="32"/>
          <w:szCs w:val="32"/>
        </w:rPr>
        <w:t>lastic</w:t>
      </w:r>
      <w:r w:rsidR="006C1659" w:rsidRPr="00947783">
        <w:rPr>
          <w:rFonts w:hint="eastAsia"/>
          <w:b/>
          <w:sz w:val="32"/>
          <w:szCs w:val="32"/>
        </w:rPr>
        <w:t>s</w:t>
      </w:r>
      <w:r w:rsidR="008B0544" w:rsidRPr="00947783">
        <w:rPr>
          <w:rFonts w:hint="eastAsia"/>
          <w:b/>
          <w:sz w:val="32"/>
          <w:szCs w:val="32"/>
        </w:rPr>
        <w:t>earch</w:t>
      </w:r>
      <w:proofErr w:type="spellEnd"/>
    </w:p>
    <w:p w:rsidR="004464D7" w:rsidRDefault="004464D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目录下，</w:t>
      </w:r>
      <w:r w:rsidR="00974AC5">
        <w:rPr>
          <w:rFonts w:hint="eastAsia"/>
        </w:rPr>
        <w:t>执行</w:t>
      </w:r>
      <w:proofErr w:type="spellStart"/>
      <w:r w:rsidR="008B0544">
        <w:rPr>
          <w:rFonts w:hint="eastAsia"/>
        </w:rPr>
        <w:t>sh</w:t>
      </w:r>
      <w:proofErr w:type="spellEnd"/>
      <w:r w:rsidR="008B0544">
        <w:rPr>
          <w:rFonts w:hint="eastAsia"/>
        </w:rPr>
        <w:t xml:space="preserve"> </w:t>
      </w:r>
      <w:r w:rsidR="00974AC5">
        <w:rPr>
          <w:rFonts w:hint="eastAsia"/>
        </w:rPr>
        <w:t>esStart.</w:t>
      </w:r>
      <w:proofErr w:type="gramStart"/>
      <w:r w:rsidR="00974AC5">
        <w:rPr>
          <w:rFonts w:hint="eastAsia"/>
        </w:rPr>
        <w:t>sh</w:t>
      </w:r>
      <w:proofErr w:type="gramEnd"/>
    </w:p>
    <w:p w:rsidR="00222BBC" w:rsidRPr="00222BBC" w:rsidRDefault="00974AC5" w:rsidP="00222BBC">
      <w:pPr>
        <w:rPr>
          <w:rFonts w:hint="eastAsi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5A80F1" wp14:editId="04115E71">
            <wp:extent cx="4152381" cy="451428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C" w:rsidRPr="00947783" w:rsidRDefault="00947783" w:rsidP="00947783">
      <w:pPr>
        <w:ind w:left="420"/>
        <w:outlineLvl w:val="1"/>
        <w:rPr>
          <w:b/>
          <w:sz w:val="32"/>
          <w:szCs w:val="32"/>
        </w:rPr>
      </w:pPr>
      <w:r w:rsidRPr="00947783">
        <w:rPr>
          <w:rFonts w:hint="eastAsia"/>
          <w:b/>
          <w:sz w:val="32"/>
          <w:szCs w:val="32"/>
        </w:rPr>
        <w:t>11.</w:t>
      </w:r>
      <w:r>
        <w:rPr>
          <w:rFonts w:hint="eastAsia"/>
          <w:b/>
          <w:sz w:val="32"/>
          <w:szCs w:val="32"/>
        </w:rPr>
        <w:t xml:space="preserve"> </w:t>
      </w:r>
      <w:r w:rsidR="00396877" w:rsidRPr="00947783">
        <w:rPr>
          <w:rFonts w:hint="eastAsia"/>
          <w:b/>
          <w:sz w:val="32"/>
          <w:szCs w:val="32"/>
        </w:rPr>
        <w:t>服务验证（每台主机所起的服务）</w:t>
      </w:r>
    </w:p>
    <w:p w:rsidR="0000355C" w:rsidRDefault="00396877">
      <w:r>
        <w:rPr>
          <w:noProof/>
        </w:rPr>
        <w:drawing>
          <wp:inline distT="0" distB="0" distL="114300" distR="114300" wp14:anchorId="23F5451B" wp14:editId="1368E6EA">
            <wp:extent cx="2438400" cy="177165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r>
        <w:rPr>
          <w:noProof/>
        </w:rPr>
        <w:drawing>
          <wp:inline distT="0" distB="0" distL="114300" distR="114300" wp14:anchorId="3A6F6B23" wp14:editId="5F6DE62B">
            <wp:extent cx="2381250" cy="161925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r>
        <w:rPr>
          <w:noProof/>
        </w:rPr>
        <w:lastRenderedPageBreak/>
        <w:drawing>
          <wp:inline distT="0" distB="0" distL="114300" distR="114300" wp14:anchorId="1623F244" wp14:editId="7C11CABB">
            <wp:extent cx="1714500" cy="11620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355C" w:rsidRDefault="00396877">
      <w:pPr>
        <w:numPr>
          <w:ilvl w:val="0"/>
          <w:numId w:val="9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连接</w:t>
      </w:r>
      <w:proofErr w:type="spellStart"/>
      <w:r>
        <w:rPr>
          <w:rFonts w:hint="eastAsia"/>
          <w:sz w:val="32"/>
          <w:szCs w:val="32"/>
        </w:rPr>
        <w:t>jdbc</w:t>
      </w:r>
      <w:proofErr w:type="spellEnd"/>
      <w:r>
        <w:rPr>
          <w:rFonts w:hint="eastAsia"/>
          <w:sz w:val="32"/>
          <w:szCs w:val="32"/>
        </w:rPr>
        <w:t xml:space="preserve"> </w:t>
      </w:r>
    </w:p>
    <w:p w:rsidR="0000355C" w:rsidRPr="00222BBC" w:rsidRDefault="00396877" w:rsidP="008B0544">
      <w:pPr>
        <w:outlineLvl w:val="0"/>
        <w:rPr>
          <w:b/>
          <w:sz w:val="32"/>
          <w:szCs w:val="32"/>
        </w:rPr>
      </w:pPr>
      <w:r>
        <w:rPr>
          <w:noProof/>
        </w:rPr>
        <w:drawing>
          <wp:inline distT="0" distB="0" distL="114300" distR="114300" wp14:anchorId="519B5255" wp14:editId="4EB25E05">
            <wp:extent cx="5267325" cy="1003935"/>
            <wp:effectExtent l="0" t="0" r="9525" b="5715"/>
            <wp:docPr id="4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222BBC">
        <w:rPr>
          <w:rFonts w:hint="eastAsia"/>
          <w:b/>
          <w:sz w:val="32"/>
          <w:szCs w:val="32"/>
        </w:rPr>
        <w:t xml:space="preserve"> </w:t>
      </w:r>
      <w:r w:rsidRPr="00222BBC">
        <w:rPr>
          <w:rFonts w:hint="eastAsia"/>
          <w:b/>
          <w:sz w:val="32"/>
          <w:szCs w:val="32"/>
        </w:rPr>
        <w:t>常见安装问题</w:t>
      </w:r>
    </w:p>
    <w:p w:rsidR="0000355C" w:rsidRDefault="008B0544" w:rsidP="008B0544">
      <w:pPr>
        <w:pStyle w:val="2"/>
        <w:widowControl/>
        <w:tabs>
          <w:tab w:val="left" w:pos="312"/>
        </w:tabs>
        <w:rPr>
          <w:b w:val="0"/>
          <w:sz w:val="24"/>
          <w:szCs w:val="24"/>
        </w:rPr>
      </w:pPr>
      <w:r w:rsidRPr="008B0544">
        <w:rPr>
          <w:rFonts w:hint="eastAsia"/>
          <w:b w:val="0"/>
          <w:bCs w:val="0"/>
          <w:sz w:val="24"/>
          <w:szCs w:val="24"/>
        </w:rPr>
        <w:t>1.</w:t>
      </w:r>
      <w:r>
        <w:rPr>
          <w:b w:val="0"/>
          <w:sz w:val="24"/>
          <w:szCs w:val="24"/>
        </w:rPr>
        <w:t xml:space="preserve"> </w:t>
      </w:r>
      <w:proofErr w:type="spellStart"/>
      <w:r w:rsidR="00396877">
        <w:rPr>
          <w:b w:val="0"/>
          <w:sz w:val="24"/>
          <w:szCs w:val="24"/>
        </w:rPr>
        <w:t>hbase</w:t>
      </w:r>
      <w:proofErr w:type="spellEnd"/>
      <w:r w:rsidR="00396877">
        <w:rPr>
          <w:b w:val="0"/>
          <w:sz w:val="24"/>
          <w:szCs w:val="24"/>
        </w:rPr>
        <w:t>错误</w:t>
      </w:r>
      <w:r w:rsidR="00396877">
        <w:rPr>
          <w:b w:val="0"/>
          <w:sz w:val="24"/>
          <w:szCs w:val="24"/>
        </w:rPr>
        <w:t>;</w:t>
      </w:r>
    </w:p>
    <w:p w:rsidR="0000355C" w:rsidRDefault="00396877" w:rsidP="008B0544">
      <w:pPr>
        <w:widowControl/>
        <w:numPr>
          <w:ilvl w:val="255"/>
          <w:numId w:val="0"/>
        </w:numPr>
        <w:rPr>
          <w:bCs/>
          <w:sz w:val="24"/>
        </w:rPr>
      </w:pPr>
      <w:r>
        <w:rPr>
          <w:bCs/>
          <w:sz w:val="24"/>
        </w:rPr>
        <w:t xml:space="preserve"> File /</w:t>
      </w:r>
      <w:proofErr w:type="spellStart"/>
      <w:r>
        <w:rPr>
          <w:bCs/>
          <w:sz w:val="24"/>
        </w:rPr>
        <w:t>hbase</w:t>
      </w:r>
      <w:proofErr w:type="spellEnd"/>
      <w:r>
        <w:rPr>
          <w:bCs/>
          <w:sz w:val="24"/>
        </w:rPr>
        <w:t>/.</w:t>
      </w:r>
      <w:proofErr w:type="spellStart"/>
      <w:r>
        <w:rPr>
          <w:bCs/>
          <w:sz w:val="24"/>
        </w:rPr>
        <w:t>tmp</w:t>
      </w:r>
      <w:proofErr w:type="spellEnd"/>
      <w:r>
        <w:rPr>
          <w:bCs/>
          <w:sz w:val="24"/>
        </w:rPr>
        <w:t>/</w:t>
      </w:r>
      <w:proofErr w:type="spellStart"/>
      <w:r>
        <w:rPr>
          <w:bCs/>
          <w:sz w:val="24"/>
        </w:rPr>
        <w:t>hbase.version</w:t>
      </w:r>
      <w:proofErr w:type="spellEnd"/>
      <w:r>
        <w:rPr>
          <w:bCs/>
          <w:sz w:val="24"/>
        </w:rPr>
        <w:t xml:space="preserve"> could only be replicated to 0 nodes instead of </w:t>
      </w:r>
      <w:proofErr w:type="spellStart"/>
      <w:r>
        <w:rPr>
          <w:bCs/>
          <w:sz w:val="24"/>
        </w:rPr>
        <w:t>minReplica</w:t>
      </w:r>
      <w:proofErr w:type="spellEnd"/>
    </w:p>
    <w:p w:rsidR="0000355C" w:rsidRDefault="00396877">
      <w:pPr>
        <w:rPr>
          <w:bCs/>
          <w:sz w:val="24"/>
        </w:rPr>
      </w:pPr>
      <w:r>
        <w:rPr>
          <w:rFonts w:hint="eastAsia"/>
          <w:bCs/>
          <w:sz w:val="24"/>
        </w:rPr>
        <w:t>问题原因：</w:t>
      </w:r>
      <w:r>
        <w:rPr>
          <w:rFonts w:ascii="宋体" w:eastAsia="宋体" w:hAnsi="宋体" w:cs="宋体"/>
          <w:bCs/>
          <w:sz w:val="24"/>
        </w:rPr>
        <w:t>多次执行</w:t>
      </w:r>
      <w:r>
        <w:rPr>
          <w:rFonts w:ascii="宋体" w:eastAsia="宋体" w:hAnsi="宋体" w:cs="宋体"/>
          <w:bCs/>
          <w:sz w:val="24"/>
        </w:rPr>
        <w:t>./</w:t>
      </w:r>
      <w:proofErr w:type="spellStart"/>
      <w:r>
        <w:rPr>
          <w:rFonts w:ascii="宋体" w:eastAsia="宋体" w:hAnsi="宋体" w:cs="宋体"/>
          <w:bCs/>
          <w:sz w:val="24"/>
        </w:rPr>
        <w:t>hdfs</w:t>
      </w:r>
      <w:proofErr w:type="spellEnd"/>
      <w:r>
        <w:rPr>
          <w:rFonts w:ascii="宋体" w:eastAsia="宋体" w:hAnsi="宋体" w:cs="宋体"/>
          <w:bCs/>
          <w:sz w:val="24"/>
        </w:rPr>
        <w:t xml:space="preserve"> </w:t>
      </w:r>
      <w:proofErr w:type="spellStart"/>
      <w:r>
        <w:rPr>
          <w:rFonts w:ascii="宋体" w:eastAsia="宋体" w:hAnsi="宋体" w:cs="宋体"/>
          <w:bCs/>
          <w:sz w:val="24"/>
        </w:rPr>
        <w:t>namenode</w:t>
      </w:r>
      <w:proofErr w:type="spellEnd"/>
      <w:r>
        <w:rPr>
          <w:rFonts w:ascii="宋体" w:eastAsia="宋体" w:hAnsi="宋体" w:cs="宋体"/>
          <w:bCs/>
          <w:sz w:val="24"/>
        </w:rPr>
        <w:t xml:space="preserve"> -format </w:t>
      </w:r>
      <w:r>
        <w:rPr>
          <w:rFonts w:ascii="宋体" w:eastAsia="宋体" w:hAnsi="宋体" w:cs="宋体"/>
          <w:bCs/>
          <w:sz w:val="24"/>
        </w:rPr>
        <w:t>造成，解决办法</w:t>
      </w:r>
      <w:proofErr w:type="gramStart"/>
      <w:r>
        <w:rPr>
          <w:rFonts w:ascii="宋体" w:eastAsia="宋体" w:hAnsi="宋体" w:cs="宋体"/>
          <w:bCs/>
          <w:sz w:val="24"/>
        </w:rPr>
        <w:t>手动在</w:t>
      </w:r>
      <w:proofErr w:type="gramEnd"/>
      <w:r>
        <w:rPr>
          <w:rFonts w:ascii="宋体" w:eastAsia="宋体" w:hAnsi="宋体" w:cs="宋体"/>
          <w:bCs/>
          <w:sz w:val="24"/>
        </w:rPr>
        <w:t>各个节点中删除</w:t>
      </w:r>
      <w:proofErr w:type="spellStart"/>
      <w:r>
        <w:rPr>
          <w:rFonts w:ascii="宋体" w:eastAsia="宋体" w:hAnsi="宋体" w:cs="宋体"/>
          <w:bCs/>
          <w:sz w:val="24"/>
        </w:rPr>
        <w:t>tmp</w:t>
      </w:r>
      <w:proofErr w:type="spellEnd"/>
      <w:r>
        <w:rPr>
          <w:rFonts w:ascii="宋体" w:eastAsia="宋体" w:hAnsi="宋体" w:cs="宋体"/>
          <w:bCs/>
          <w:sz w:val="24"/>
        </w:rPr>
        <w:t>文件夹</w:t>
      </w:r>
      <w:r>
        <w:rPr>
          <w:rFonts w:ascii="宋体" w:eastAsia="宋体" w:hAnsi="宋体" w:cs="宋体" w:hint="eastAsia"/>
          <w:bCs/>
          <w:sz w:val="24"/>
        </w:rPr>
        <w:t>下</w:t>
      </w:r>
      <w:r>
        <w:rPr>
          <w:rFonts w:ascii="宋体" w:eastAsia="宋体" w:hAnsi="宋体" w:cs="宋体" w:hint="eastAsia"/>
          <w:bCs/>
          <w:sz w:val="24"/>
        </w:rPr>
        <w:t>data</w:t>
      </w:r>
      <w:r>
        <w:rPr>
          <w:rFonts w:ascii="宋体" w:eastAsia="宋体" w:hAnsi="宋体" w:cs="宋体" w:hint="eastAsia"/>
          <w:bCs/>
          <w:sz w:val="24"/>
        </w:rPr>
        <w:t>目录</w:t>
      </w:r>
      <w:r>
        <w:rPr>
          <w:rFonts w:ascii="宋体" w:eastAsia="宋体" w:hAnsi="宋体" w:cs="宋体"/>
          <w:bCs/>
          <w:sz w:val="24"/>
        </w:rPr>
        <w:t>内容然后从新启动</w:t>
      </w:r>
      <w:proofErr w:type="spellStart"/>
      <w:r>
        <w:rPr>
          <w:rFonts w:ascii="宋体" w:eastAsia="宋体" w:hAnsi="宋体" w:cs="宋体" w:hint="eastAsia"/>
          <w:bCs/>
          <w:sz w:val="24"/>
        </w:rPr>
        <w:t>hdfs</w:t>
      </w:r>
      <w:proofErr w:type="spellEnd"/>
      <w:r>
        <w:rPr>
          <w:rFonts w:ascii="宋体" w:eastAsia="宋体" w:hAnsi="宋体" w:cs="宋体"/>
          <w:bCs/>
          <w:sz w:val="24"/>
        </w:rPr>
        <w:t>服务就可以启动了</w:t>
      </w:r>
    </w:p>
    <w:p w:rsidR="0000355C" w:rsidRDefault="008B0544" w:rsidP="008B0544">
      <w:pPr>
        <w:tabs>
          <w:tab w:val="left" w:pos="312"/>
        </w:tabs>
        <w:outlineLvl w:val="1"/>
        <w:rPr>
          <w:sz w:val="24"/>
        </w:rPr>
      </w:pPr>
      <w:r>
        <w:rPr>
          <w:rFonts w:hint="eastAsia"/>
          <w:bCs/>
          <w:sz w:val="24"/>
        </w:rPr>
        <w:t xml:space="preserve">2. </w:t>
      </w:r>
      <w:r w:rsidR="00396877">
        <w:rPr>
          <w:rFonts w:hint="eastAsia"/>
          <w:bCs/>
          <w:sz w:val="24"/>
        </w:rPr>
        <w:t>启动</w:t>
      </w:r>
      <w:proofErr w:type="spellStart"/>
      <w:r w:rsidR="00396877">
        <w:rPr>
          <w:rFonts w:hint="eastAsia"/>
          <w:sz w:val="24"/>
        </w:rPr>
        <w:t>thriftserver</w:t>
      </w:r>
      <w:proofErr w:type="spellEnd"/>
    </w:p>
    <w:p w:rsidR="0000355C" w:rsidRDefault="00396877" w:rsidP="008B0544">
      <w:pPr>
        <w:numPr>
          <w:ilvl w:val="255"/>
          <w:numId w:val="0"/>
        </w:numPr>
        <w:rPr>
          <w:bCs/>
          <w:sz w:val="24"/>
        </w:rPr>
      </w:pPr>
      <w:r>
        <w:rPr>
          <w:rFonts w:hint="eastAsia"/>
          <w:sz w:val="24"/>
        </w:rPr>
        <w:t xml:space="preserve"> Exception in thread "main" </w:t>
      </w:r>
      <w:proofErr w:type="spellStart"/>
      <w:r>
        <w:rPr>
          <w:rFonts w:hint="eastAsia"/>
          <w:sz w:val="24"/>
        </w:rPr>
        <w:t>java.io.FileNotFoundException</w:t>
      </w:r>
      <w:proofErr w:type="spellEnd"/>
      <w:r>
        <w:rPr>
          <w:rFonts w:hint="eastAsia"/>
          <w:sz w:val="24"/>
        </w:rPr>
        <w:t>: File does not exist: hdfs</w:t>
      </w:r>
      <w:proofErr w:type="gramStart"/>
      <w:r>
        <w:rPr>
          <w:rFonts w:hint="eastAsia"/>
          <w:sz w:val="24"/>
        </w:rPr>
        <w:t>:/</w:t>
      </w:r>
      <w:proofErr w:type="gramEnd"/>
      <w:r>
        <w:rPr>
          <w:rFonts w:hint="eastAsia"/>
          <w:sz w:val="24"/>
        </w:rPr>
        <w:t>/hzgc/sparkJobHistory</w:t>
      </w:r>
    </w:p>
    <w:p w:rsidR="0000355C" w:rsidRDefault="00396877">
      <w:pPr>
        <w:rPr>
          <w:sz w:val="24"/>
        </w:rPr>
      </w:pPr>
      <w:r>
        <w:rPr>
          <w:rFonts w:hint="eastAsia"/>
          <w:sz w:val="24"/>
        </w:rPr>
        <w:t>问题原因：启动前</w:t>
      </w:r>
      <w:proofErr w:type="gramStart"/>
      <w:r>
        <w:rPr>
          <w:rFonts w:hint="eastAsia"/>
          <w:sz w:val="24"/>
        </w:rPr>
        <w:t>请现在</w:t>
      </w:r>
      <w:proofErr w:type="spellStart"/>
      <w:proofErr w:type="gramEnd"/>
      <w:r>
        <w:rPr>
          <w:rFonts w:hint="eastAsia"/>
          <w:sz w:val="24"/>
        </w:rPr>
        <w:t>hdfs</w:t>
      </w:r>
      <w:proofErr w:type="spellEnd"/>
      <w:r>
        <w:rPr>
          <w:rFonts w:hint="eastAsia"/>
          <w:sz w:val="24"/>
        </w:rPr>
        <w:t>上创建</w:t>
      </w:r>
      <w:proofErr w:type="spellStart"/>
      <w:r>
        <w:rPr>
          <w:rFonts w:hint="eastAsia"/>
          <w:sz w:val="24"/>
        </w:rPr>
        <w:t>sparkJobHistory</w:t>
      </w:r>
      <w:proofErr w:type="spellEnd"/>
      <w:r>
        <w:rPr>
          <w:rFonts w:hint="eastAsia"/>
          <w:sz w:val="24"/>
        </w:rPr>
        <w:t>目录，</w:t>
      </w:r>
      <w:r>
        <w:rPr>
          <w:rFonts w:hint="eastAsia"/>
          <w:sz w:val="24"/>
        </w:rPr>
        <w:t>/opt/client/Hadoop/</w:t>
      </w:r>
      <w:proofErr w:type="spellStart"/>
      <w:r>
        <w:rPr>
          <w:rFonts w:hint="eastAsia"/>
          <w:sz w:val="24"/>
        </w:rPr>
        <w:t>hadoop</w:t>
      </w:r>
      <w:proofErr w:type="spellEnd"/>
      <w:r>
        <w:rPr>
          <w:rFonts w:hint="eastAsia"/>
          <w:sz w:val="24"/>
        </w:rPr>
        <w:t>/bin/</w:t>
      </w:r>
      <w:proofErr w:type="spellStart"/>
      <w:r>
        <w:rPr>
          <w:rFonts w:hint="eastAsia"/>
          <w:sz w:val="24"/>
        </w:rPr>
        <w:t>hdfs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rFonts w:hint="eastAsia"/>
          <w:sz w:val="24"/>
        </w:rPr>
        <w:t xml:space="preserve"> -</w:t>
      </w:r>
      <w:proofErr w:type="spellStart"/>
      <w:r>
        <w:rPr>
          <w:rFonts w:hint="eastAsia"/>
          <w:sz w:val="24"/>
        </w:rPr>
        <w:t>mkdir</w:t>
      </w:r>
      <w:proofErr w:type="spellEnd"/>
      <w:r>
        <w:rPr>
          <w:rFonts w:hint="eastAsia"/>
          <w:sz w:val="24"/>
        </w:rPr>
        <w:t xml:space="preserve"> /</w:t>
      </w:r>
      <w:proofErr w:type="spellStart"/>
      <w:r>
        <w:rPr>
          <w:rFonts w:hint="eastAsia"/>
          <w:sz w:val="24"/>
        </w:rPr>
        <w:t>sparkJobHistory</w:t>
      </w:r>
      <w:proofErr w:type="spellEnd"/>
    </w:p>
    <w:p w:rsidR="0000355C" w:rsidRDefault="0000355C">
      <w:pPr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p w:rsidR="0000355C" w:rsidRDefault="0000355C">
      <w:pPr>
        <w:ind w:left="420" w:firstLine="420"/>
        <w:rPr>
          <w:sz w:val="32"/>
          <w:szCs w:val="32"/>
        </w:rPr>
      </w:pPr>
    </w:p>
    <w:sectPr w:rsidR="00003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701C"/>
    <w:multiLevelType w:val="hybridMultilevel"/>
    <w:tmpl w:val="8F58AA10"/>
    <w:lvl w:ilvl="0" w:tplc="6BA8A9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67223"/>
    <w:multiLevelType w:val="hybridMultilevel"/>
    <w:tmpl w:val="3FE24E0C"/>
    <w:lvl w:ilvl="0" w:tplc="A96E6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E45BE8"/>
    <w:multiLevelType w:val="singleLevel"/>
    <w:tmpl w:val="59E45BE8"/>
    <w:lvl w:ilvl="0">
      <w:start w:val="3"/>
      <w:numFmt w:val="decimal"/>
      <w:suff w:val="nothing"/>
      <w:lvlText w:val="%1."/>
      <w:lvlJc w:val="left"/>
    </w:lvl>
  </w:abstractNum>
  <w:abstractNum w:abstractNumId="3">
    <w:nsid w:val="59E45BFF"/>
    <w:multiLevelType w:val="singleLevel"/>
    <w:tmpl w:val="59E45BFF"/>
    <w:lvl w:ilvl="0">
      <w:start w:val="1"/>
      <w:numFmt w:val="decimal"/>
      <w:suff w:val="nothing"/>
      <w:lvlText w:val="%1."/>
      <w:lvlJc w:val="left"/>
    </w:lvl>
  </w:abstractNum>
  <w:abstractNum w:abstractNumId="4">
    <w:nsid w:val="59E471E4"/>
    <w:multiLevelType w:val="singleLevel"/>
    <w:tmpl w:val="59E471E4"/>
    <w:lvl w:ilvl="0">
      <w:start w:val="2"/>
      <w:numFmt w:val="decimal"/>
      <w:suff w:val="nothing"/>
      <w:lvlText w:val="（%1）"/>
      <w:lvlJc w:val="left"/>
    </w:lvl>
  </w:abstractNum>
  <w:abstractNum w:abstractNumId="5">
    <w:nsid w:val="59EB0AD9"/>
    <w:multiLevelType w:val="singleLevel"/>
    <w:tmpl w:val="59EB0AD9"/>
    <w:lvl w:ilvl="0">
      <w:start w:val="1"/>
      <w:numFmt w:val="chineseCounting"/>
      <w:suff w:val="nothing"/>
      <w:lvlText w:val="%1．"/>
      <w:lvlJc w:val="left"/>
    </w:lvl>
  </w:abstractNum>
  <w:abstractNum w:abstractNumId="6">
    <w:nsid w:val="59ED5193"/>
    <w:multiLevelType w:val="singleLevel"/>
    <w:tmpl w:val="59ED5193"/>
    <w:lvl w:ilvl="0">
      <w:start w:val="1"/>
      <w:numFmt w:val="decimal"/>
      <w:suff w:val="nothing"/>
      <w:lvlText w:val="（%1）"/>
      <w:lvlJc w:val="left"/>
    </w:lvl>
  </w:abstractNum>
  <w:abstractNum w:abstractNumId="7">
    <w:nsid w:val="59EF2005"/>
    <w:multiLevelType w:val="singleLevel"/>
    <w:tmpl w:val="59EF2005"/>
    <w:lvl w:ilvl="0">
      <w:start w:val="2"/>
      <w:numFmt w:val="decimal"/>
      <w:suff w:val="nothing"/>
      <w:lvlText w:val="（%1）"/>
      <w:lvlJc w:val="left"/>
    </w:lvl>
  </w:abstractNum>
  <w:abstractNum w:abstractNumId="8">
    <w:nsid w:val="59EF251D"/>
    <w:multiLevelType w:val="singleLevel"/>
    <w:tmpl w:val="59EF251D"/>
    <w:lvl w:ilvl="0">
      <w:start w:val="1"/>
      <w:numFmt w:val="decimal"/>
      <w:suff w:val="nothing"/>
      <w:lvlText w:val="（%1）"/>
      <w:lvlJc w:val="left"/>
    </w:lvl>
  </w:abstractNum>
  <w:abstractNum w:abstractNumId="9">
    <w:nsid w:val="59EF25C3"/>
    <w:multiLevelType w:val="singleLevel"/>
    <w:tmpl w:val="59EF25C3"/>
    <w:lvl w:ilvl="0">
      <w:start w:val="4"/>
      <w:numFmt w:val="decimal"/>
      <w:suff w:val="nothing"/>
      <w:lvlText w:val="（%1）"/>
      <w:lvlJc w:val="left"/>
    </w:lvl>
  </w:abstractNum>
  <w:abstractNum w:abstractNumId="10">
    <w:nsid w:val="5A0D3C35"/>
    <w:multiLevelType w:val="singleLevel"/>
    <w:tmpl w:val="5A0D3C35"/>
    <w:lvl w:ilvl="0">
      <w:start w:val="14"/>
      <w:numFmt w:val="chineseCounting"/>
      <w:suff w:val="nothing"/>
      <w:lvlText w:val="%1．"/>
      <w:lvlJc w:val="left"/>
    </w:lvl>
  </w:abstractNum>
  <w:abstractNum w:abstractNumId="11">
    <w:nsid w:val="5A0D3ED6"/>
    <w:multiLevelType w:val="singleLevel"/>
    <w:tmpl w:val="5A0D3ED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11"/>
  </w:num>
  <w:num w:numId="11">
    <w:abstractNumId w:val="1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曹大报">
    <w15:presenceInfo w15:providerId="None" w15:userId="曹大报"/>
  </w15:person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B5025"/>
    <w:rsid w:val="0000355C"/>
    <w:rsid w:val="00085BED"/>
    <w:rsid w:val="00192189"/>
    <w:rsid w:val="001B5732"/>
    <w:rsid w:val="001C373E"/>
    <w:rsid w:val="00222BBC"/>
    <w:rsid w:val="0028148E"/>
    <w:rsid w:val="00396877"/>
    <w:rsid w:val="003D1060"/>
    <w:rsid w:val="00435D52"/>
    <w:rsid w:val="004464D7"/>
    <w:rsid w:val="004B6E6E"/>
    <w:rsid w:val="00506CAB"/>
    <w:rsid w:val="00534A68"/>
    <w:rsid w:val="00561F3D"/>
    <w:rsid w:val="005C38E9"/>
    <w:rsid w:val="005F6299"/>
    <w:rsid w:val="006C1659"/>
    <w:rsid w:val="007933D3"/>
    <w:rsid w:val="007A1BF9"/>
    <w:rsid w:val="008A52D2"/>
    <w:rsid w:val="008B0544"/>
    <w:rsid w:val="00900226"/>
    <w:rsid w:val="009332EF"/>
    <w:rsid w:val="009347E1"/>
    <w:rsid w:val="00947783"/>
    <w:rsid w:val="00974AC5"/>
    <w:rsid w:val="00995F0C"/>
    <w:rsid w:val="009A35C4"/>
    <w:rsid w:val="009E241D"/>
    <w:rsid w:val="00BC3737"/>
    <w:rsid w:val="00C44604"/>
    <w:rsid w:val="00C86323"/>
    <w:rsid w:val="00CD5573"/>
    <w:rsid w:val="00D607A3"/>
    <w:rsid w:val="00DA28FF"/>
    <w:rsid w:val="00DD2488"/>
    <w:rsid w:val="00E2366A"/>
    <w:rsid w:val="00EF639B"/>
    <w:rsid w:val="00FB1353"/>
    <w:rsid w:val="00FD6D19"/>
    <w:rsid w:val="00FE7F1B"/>
    <w:rsid w:val="00FF02F6"/>
    <w:rsid w:val="03EB6082"/>
    <w:rsid w:val="05227B19"/>
    <w:rsid w:val="06326450"/>
    <w:rsid w:val="0EBF2035"/>
    <w:rsid w:val="10AC6623"/>
    <w:rsid w:val="12436D46"/>
    <w:rsid w:val="12DF797A"/>
    <w:rsid w:val="158802B2"/>
    <w:rsid w:val="18C42614"/>
    <w:rsid w:val="1C337A8C"/>
    <w:rsid w:val="1D677188"/>
    <w:rsid w:val="2288161B"/>
    <w:rsid w:val="229D3194"/>
    <w:rsid w:val="245556DB"/>
    <w:rsid w:val="28EB5025"/>
    <w:rsid w:val="2EF47019"/>
    <w:rsid w:val="31015EE3"/>
    <w:rsid w:val="326928A2"/>
    <w:rsid w:val="365813B3"/>
    <w:rsid w:val="3767716C"/>
    <w:rsid w:val="391247CF"/>
    <w:rsid w:val="3CE97D67"/>
    <w:rsid w:val="436E7F90"/>
    <w:rsid w:val="45D774AF"/>
    <w:rsid w:val="4A3E6DE3"/>
    <w:rsid w:val="4ABE13A9"/>
    <w:rsid w:val="4EF455DA"/>
    <w:rsid w:val="4F7E1247"/>
    <w:rsid w:val="50464DF1"/>
    <w:rsid w:val="52AB310E"/>
    <w:rsid w:val="55690618"/>
    <w:rsid w:val="56E211DD"/>
    <w:rsid w:val="5B2B6D51"/>
    <w:rsid w:val="5E4D1C11"/>
    <w:rsid w:val="64AD0F86"/>
    <w:rsid w:val="6A844BB6"/>
    <w:rsid w:val="6B126D40"/>
    <w:rsid w:val="6B8421F5"/>
    <w:rsid w:val="6D2D2CD1"/>
    <w:rsid w:val="6DC16563"/>
    <w:rsid w:val="71CE3C29"/>
    <w:rsid w:val="72FA761C"/>
    <w:rsid w:val="73074695"/>
    <w:rsid w:val="73325F55"/>
    <w:rsid w:val="737E516E"/>
    <w:rsid w:val="75E93D2D"/>
    <w:rsid w:val="769B51D9"/>
    <w:rsid w:val="788F4EA1"/>
    <w:rsid w:val="7A71673C"/>
    <w:rsid w:val="7AF74412"/>
    <w:rsid w:val="7C90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4464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4464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5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49CD05-8375-4113-9750-39EE9659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18</Pages>
  <Words>456</Words>
  <Characters>2603</Characters>
  <Application>Microsoft Office Word</Application>
  <DocSecurity>0</DocSecurity>
  <Lines>21</Lines>
  <Paragraphs>6</Paragraphs>
  <ScaleCrop>false</ScaleCrop>
  <Company>Microsoft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PC</cp:lastModifiedBy>
  <cp:revision>26</cp:revision>
  <dcterms:created xsi:type="dcterms:W3CDTF">2017-10-09T08:35:00Z</dcterms:created>
  <dcterms:modified xsi:type="dcterms:W3CDTF">2017-12-04T07:31:00Z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